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6569"/>
        <w:gridCol w:w="4429"/>
        <w:tblGridChange w:id="0">
          <w:tblGrid>
            <w:gridCol w:w="6569"/>
            <w:gridCol w:w="4429"/>
          </w:tblGrid>
        </w:tblGridChange>
      </w:tblGrid>
      <w:tr w:rsidR="00BE4558" w:rsidRPr="00FA7B5B" w14:paraId="0759EDAB" w14:textId="77777777" w:rsidTr="00EA0A2B">
        <w:tc>
          <w:tcPr>
            <w:tcW w:w="6569" w:type="dxa"/>
          </w:tcPr>
          <w:tbl>
            <w:tblPr>
              <w:tblW w:w="648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6480"/>
            </w:tblGrid>
            <w:tr w:rsidR="00BE4558" w:rsidRPr="002D44B0" w14:paraId="741F932A" w14:textId="77777777" w:rsidTr="00EA0A2B">
              <w:trPr>
                <w:trHeight w:val="340"/>
              </w:trPr>
              <w:tc>
                <w:tcPr>
                  <w:tcW w:w="6480" w:type="dxa"/>
                </w:tcPr>
                <w:p w14:paraId="17495A72" w14:textId="77777777" w:rsidR="00BE4558" w:rsidRPr="002D44B0" w:rsidRDefault="00BE4558" w:rsidP="00EA0A2B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bookmarkStart w:id="1" w:name="_Hlk331711851"/>
                  <w:bookmarkStart w:id="2" w:name="_Hlk331711810"/>
                  <w:bookmarkStart w:id="3" w:name="_GoBack"/>
                  <w:bookmarkEnd w:id="3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Mohammad Daraghmeh</w:t>
                  </w:r>
                </w:p>
              </w:tc>
            </w:tr>
            <w:bookmarkEnd w:id="1"/>
            <w:tr w:rsidR="00BE4558" w:rsidRPr="002D44B0" w14:paraId="59540391" w14:textId="77777777" w:rsidTr="00EA0A2B">
              <w:tc>
                <w:tcPr>
                  <w:tcW w:w="6480" w:type="dxa"/>
                </w:tcPr>
                <w:p w14:paraId="7A5DA498" w14:textId="77777777" w:rsidR="00BE4558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American/</w:t>
                  </w:r>
                  <w:r w:rsidRPr="00571A8C">
                    <w:rPr>
                      <w:rFonts w:ascii="Arial" w:hAnsi="Arial" w:cs="Arial"/>
                      <w:b/>
                      <w:bCs/>
                      <w:color w:val="6D83B3"/>
                    </w:rPr>
                    <w:t>Jordanian</w:t>
                  </w:r>
                </w:p>
                <w:p w14:paraId="7580629C" w14:textId="0183D5D7" w:rsidR="00BE4558" w:rsidRPr="00BA30CD" w:rsidRDefault="00BE4558" w:rsidP="00C22D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sz w:val="19"/>
                      <w:szCs w:val="19"/>
                    </w:rPr>
                  </w:pPr>
                  <w:del w:id="4" w:author="Ace" w:date="2015-03-28T16:31:00Z">
                    <w:r w:rsidRPr="003A7AC3" w:rsidDel="00C44CDA">
                      <w:rPr>
                        <w:rFonts w:ascii="Arial" w:hAnsi="Arial" w:cs="Arial"/>
                        <w:bCs/>
                        <w:color w:val="6D83B3"/>
                        <w:sz w:val="19"/>
                        <w:szCs w:val="19"/>
                        <w:rPrChange w:id="5" w:author="Mohammad Daraghmeh" w:date="2015-08-20T20:00:00Z">
                          <w:rPr>
                            <w:rFonts w:ascii="Arial" w:hAnsi="Arial" w:cs="Arial"/>
                            <w:b/>
                            <w:bCs/>
                            <w:color w:val="6D83B3"/>
                            <w:sz w:val="19"/>
                            <w:szCs w:val="19"/>
                          </w:rPr>
                        </w:rPrChange>
                      </w:rPr>
                      <w:delText>230 72nd St. North Bergen,</w:delText>
                    </w:r>
                    <w:r w:rsidR="00A64F0A" w:rsidRPr="003A7AC3" w:rsidDel="00C44CDA">
                      <w:rPr>
                        <w:rFonts w:ascii="Arial" w:hAnsi="Arial" w:cs="Arial"/>
                        <w:bCs/>
                        <w:color w:val="6D83B3"/>
                        <w:sz w:val="19"/>
                        <w:szCs w:val="19"/>
                        <w:rPrChange w:id="6" w:author="Mohammad Daraghmeh" w:date="2015-08-20T20:00:00Z">
                          <w:rPr>
                            <w:rFonts w:ascii="Arial" w:hAnsi="Arial" w:cs="Arial"/>
                            <w:b/>
                            <w:bCs/>
                            <w:color w:val="6D83B3"/>
                            <w:sz w:val="19"/>
                            <w:szCs w:val="19"/>
                          </w:rPr>
                        </w:rPrChange>
                      </w:rPr>
                      <w:delText xml:space="preserve"> NJ</w:delText>
                    </w:r>
                    <w:r w:rsidR="000A6BA5" w:rsidRPr="003A7AC3" w:rsidDel="00C44CDA">
                      <w:rPr>
                        <w:rFonts w:ascii="Arial" w:hAnsi="Arial" w:cs="Arial"/>
                        <w:bCs/>
                        <w:color w:val="6D83B3"/>
                        <w:sz w:val="19"/>
                        <w:szCs w:val="19"/>
                        <w:rPrChange w:id="7" w:author="Mohammad Daraghmeh" w:date="2015-08-20T20:00:00Z">
                          <w:rPr>
                            <w:rFonts w:ascii="Arial" w:hAnsi="Arial" w:cs="Arial"/>
                            <w:b/>
                            <w:bCs/>
                            <w:color w:val="6D83B3"/>
                            <w:sz w:val="19"/>
                            <w:szCs w:val="19"/>
                          </w:rPr>
                        </w:rPrChange>
                      </w:rPr>
                      <w:delText xml:space="preserve"> </w:delText>
                    </w:r>
                  </w:del>
                  <w:ins w:id="8" w:author="Ace" w:date="2015-03-28T16:31:00Z">
                    <w:del w:id="9" w:author="Mohammad Daraghmeh" w:date="2015-08-20T20:00:00Z">
                      <w:r w:rsidR="00C44CDA" w:rsidRPr="003A7AC3" w:rsidDel="00C22DF2">
                        <w:rPr>
                          <w:rFonts w:ascii="Arial" w:hAnsi="Arial" w:cs="Arial"/>
                          <w:bCs/>
                          <w:color w:val="6D83B3"/>
                          <w:sz w:val="19"/>
                          <w:szCs w:val="19"/>
                          <w:rPrChange w:id="10" w:author="Mohammad Daraghmeh" w:date="2015-08-20T20:00:00Z">
                            <w:rPr>
                              <w:rFonts w:ascii="Arial" w:hAnsi="Arial" w:cs="Arial"/>
                              <w:b/>
                              <w:bCs/>
                              <w:color w:val="6D83B3"/>
                              <w:sz w:val="19"/>
                              <w:szCs w:val="19"/>
                            </w:rPr>
                          </w:rPrChange>
                        </w:rPr>
                        <w:delText>220</w:delText>
                      </w:r>
                    </w:del>
                  </w:ins>
                  <w:ins w:id="11" w:author="Mohammad Daraghmeh" w:date="2015-08-20T20:00:00Z">
                    <w:r w:rsidR="00C22DF2" w:rsidRPr="003A7AC3">
                      <w:rPr>
                        <w:rFonts w:ascii="Arial" w:hAnsi="Arial" w:cs="Arial"/>
                        <w:bCs/>
                        <w:color w:val="6D83B3"/>
                        <w:sz w:val="19"/>
                        <w:szCs w:val="19"/>
                        <w:rPrChange w:id="12" w:author="Mohammad Daraghmeh" w:date="2015-08-20T20:00:00Z">
                          <w:rPr>
                            <w:rFonts w:ascii="Arial" w:hAnsi="Arial" w:cs="Arial"/>
                            <w:b/>
                            <w:bCs/>
                            <w:color w:val="6D83B3"/>
                            <w:sz w:val="19"/>
                            <w:szCs w:val="19"/>
                          </w:rPr>
                        </w:rPrChange>
                      </w:rPr>
                      <w:t>390 Clay Road</w:t>
                    </w:r>
                  </w:ins>
                  <w:ins w:id="13" w:author="Ace" w:date="2015-03-28T16:31:00Z">
                    <w:del w:id="14" w:author="Mohammad Daraghmeh" w:date="2015-08-20T20:00:00Z">
                      <w:r w:rsidR="00C44CDA" w:rsidRPr="003A7AC3" w:rsidDel="00C22DF2">
                        <w:rPr>
                          <w:rFonts w:ascii="Arial" w:hAnsi="Arial" w:cs="Arial"/>
                          <w:bCs/>
                          <w:color w:val="6D83B3"/>
                          <w:sz w:val="19"/>
                          <w:szCs w:val="19"/>
                          <w:rPrChange w:id="15" w:author="Mohammad Daraghmeh" w:date="2015-08-20T20:00:00Z">
                            <w:rPr>
                              <w:rFonts w:ascii="Arial" w:hAnsi="Arial" w:cs="Arial"/>
                              <w:b/>
                              <w:bCs/>
                              <w:color w:val="6D83B3"/>
                              <w:sz w:val="19"/>
                              <w:szCs w:val="19"/>
                            </w:rPr>
                          </w:rPrChange>
                        </w:rPr>
                        <w:delText xml:space="preserve"> John St. Apt #15305</w:delText>
                      </w:r>
                    </w:del>
                    <w:r w:rsidR="00C44CDA" w:rsidRPr="003A7AC3">
                      <w:rPr>
                        <w:rFonts w:ascii="Arial" w:hAnsi="Arial" w:cs="Arial"/>
                        <w:bCs/>
                        <w:color w:val="6D83B3"/>
                        <w:sz w:val="19"/>
                        <w:szCs w:val="19"/>
                        <w:rPrChange w:id="16" w:author="Mohammad Daraghmeh" w:date="2015-08-20T20:00:00Z">
                          <w:rPr>
                            <w:rFonts w:ascii="Arial" w:hAnsi="Arial" w:cs="Arial"/>
                            <w:b/>
                            <w:bCs/>
                            <w:color w:val="6D83B3"/>
                            <w:sz w:val="19"/>
                            <w:szCs w:val="19"/>
                          </w:rPr>
                        </w:rPrChange>
                      </w:rPr>
                      <w:t xml:space="preserve"> Rochester, NY</w:t>
                    </w:r>
                    <w:r w:rsidR="00C44CDA">
                      <w:rPr>
                        <w:rFonts w:ascii="Arial" w:hAnsi="Arial" w:cs="Arial"/>
                        <w:b/>
                        <w:bCs/>
                        <w:color w:val="6D83B3"/>
                        <w:sz w:val="19"/>
                        <w:szCs w:val="19"/>
                      </w:rPr>
                      <w:t xml:space="preserve"> </w:t>
                    </w:r>
                  </w:ins>
                  <w:r w:rsidR="009D4DB7">
                    <w:rPr>
                      <w:rFonts w:ascii="Arial" w:hAnsi="Arial" w:cs="Arial"/>
                      <w:b/>
                      <w:bCs/>
                      <w:color w:val="6D83B3"/>
                      <w:sz w:val="19"/>
                      <w:szCs w:val="19"/>
                    </w:rPr>
                    <w:t>|</w:t>
                  </w:r>
                  <w:r w:rsidR="000A6BA5">
                    <w:rPr>
                      <w:rFonts w:ascii="Arial" w:hAnsi="Arial" w:cs="Arial"/>
                      <w:b/>
                      <w:bCs/>
                      <w:color w:val="6D83B3"/>
                      <w:sz w:val="19"/>
                      <w:szCs w:val="19"/>
                    </w:rPr>
                    <w:t xml:space="preserve"> </w:t>
                  </w:r>
                  <w:ins w:id="17" w:author="Ace" w:date="2015-03-28T16:31:00Z">
                    <w:r w:rsidR="00C44CDA" w:rsidRPr="008F4AEC">
                      <w:rPr>
                        <w:rFonts w:ascii="Arial" w:hAnsi="Arial" w:cs="Arial"/>
                        <w:bCs/>
                        <w:color w:val="6D83B3"/>
                        <w:sz w:val="19"/>
                        <w:szCs w:val="19"/>
                        <w:rPrChange w:id="18" w:author="Ace" w:date="2015-03-28T16:31:00Z">
                          <w:rPr>
                            <w:rFonts w:ascii="Arial" w:hAnsi="Arial" w:cs="Arial"/>
                            <w:b/>
                            <w:bCs/>
                            <w:color w:val="6D83B3"/>
                            <w:sz w:val="19"/>
                            <w:szCs w:val="19"/>
                          </w:rPr>
                        </w:rPrChange>
                      </w:rPr>
                      <w:t>72nd St. North Bergen, NJ</w:t>
                    </w:r>
                  </w:ins>
                  <w:del w:id="19" w:author="Ace" w:date="2015-03-28T16:31:00Z">
                    <w:r w:rsidR="00832C95" w:rsidRPr="00BA30CD" w:rsidDel="00C44CDA">
                      <w:rPr>
                        <w:rFonts w:ascii="Arial" w:hAnsi="Arial" w:cs="Arial"/>
                        <w:b/>
                        <w:bCs/>
                        <w:color w:val="6D83B3"/>
                        <w:sz w:val="19"/>
                        <w:szCs w:val="19"/>
                      </w:rPr>
                      <w:delText xml:space="preserve">196 </w:delText>
                    </w:r>
                    <w:r w:rsidR="00274518" w:rsidRPr="00BA30CD" w:rsidDel="00C44CDA">
                      <w:rPr>
                        <w:rFonts w:ascii="Arial" w:hAnsi="Arial" w:cs="Arial"/>
                        <w:b/>
                        <w:bCs/>
                        <w:color w:val="6D83B3"/>
                        <w:sz w:val="19"/>
                        <w:szCs w:val="19"/>
                      </w:rPr>
                      <w:delText>Colony Manor</w:delText>
                    </w:r>
                    <w:r w:rsidR="00A64F0A" w:rsidRPr="00BA30CD" w:rsidDel="00C44CDA">
                      <w:rPr>
                        <w:rFonts w:ascii="Arial" w:hAnsi="Arial" w:cs="Arial"/>
                        <w:b/>
                        <w:bCs/>
                        <w:color w:val="6D83B3"/>
                        <w:sz w:val="19"/>
                        <w:szCs w:val="19"/>
                      </w:rPr>
                      <w:delText xml:space="preserve"> Dr.</w:delText>
                    </w:r>
                    <w:r w:rsidR="00274518" w:rsidRPr="00BA30CD" w:rsidDel="00C44CDA">
                      <w:rPr>
                        <w:rFonts w:ascii="Arial" w:hAnsi="Arial" w:cs="Arial"/>
                        <w:b/>
                        <w:bCs/>
                        <w:color w:val="6D83B3"/>
                        <w:sz w:val="19"/>
                        <w:szCs w:val="19"/>
                      </w:rPr>
                      <w:delText>, Rochester NY</w:delText>
                    </w:r>
                  </w:del>
                </w:p>
              </w:tc>
            </w:tr>
          </w:tbl>
          <w:p w14:paraId="0719A620" w14:textId="77777777" w:rsidR="00BE4558" w:rsidRPr="002D44B0" w:rsidRDefault="00BE4558" w:rsidP="00EA0A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29" w:type="dxa"/>
          </w:tcPr>
          <w:tbl>
            <w:tblPr>
              <w:tblW w:w="413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4131"/>
            </w:tblGrid>
            <w:tr w:rsidR="00BE4558" w:rsidRPr="002D44B0" w14:paraId="644AE363" w14:textId="77777777" w:rsidTr="00EA0A2B">
              <w:tc>
                <w:tcPr>
                  <w:tcW w:w="41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E06C1EF" w14:textId="77777777" w:rsidR="00BE4558" w:rsidRPr="002D44B0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bookmarkStart w:id="20" w:name="_Hlk336471855"/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Information</w:t>
                  </w:r>
                </w:p>
              </w:tc>
            </w:tr>
            <w:tr w:rsidR="00BE4558" w:rsidRPr="00FA7B5B" w14:paraId="69BA4D4A" w14:textId="77777777" w:rsidTr="00EA0A2B">
              <w:tc>
                <w:tcPr>
                  <w:tcW w:w="41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80226A8" w14:textId="00832B93" w:rsidR="00BE4558" w:rsidRPr="00EA7967" w:rsidRDefault="00BE4558" w:rsidP="00EA0A2B">
                  <w:pPr>
                    <w:tabs>
                      <w:tab w:val="left" w:pos="3746"/>
                    </w:tabs>
                    <w:spacing w:after="0" w:line="240" w:lineRule="auto"/>
                    <w:ind w:hanging="9204"/>
                    <w:jc w:val="right"/>
                    <w:rPr>
                      <w:rFonts w:ascii="Arial" w:hAnsi="Arial" w:cs="Arial"/>
                      <w:bCs/>
                    </w:rPr>
                  </w:pPr>
                  <w:bookmarkStart w:id="21" w:name="_Hlk336471685"/>
                  <w:r>
                    <w:rPr>
                      <w:rFonts w:ascii="Arial" w:hAnsi="Arial" w:cs="Arial"/>
                      <w:b/>
                      <w:bCs/>
                    </w:rPr>
                    <w:t xml:space="preserve">Tel : </w:t>
                  </w:r>
                  <w:r w:rsidRPr="00EA7967">
                    <w:rPr>
                      <w:rFonts w:ascii="Arial" w:hAnsi="Arial" w:cs="Arial"/>
                      <w:b/>
                      <w:bCs/>
                    </w:rPr>
                    <w:t>201-667-5435</w:t>
                  </w:r>
                  <w:ins w:id="22" w:author="Mohammad Daraghmeh" w:date="2013-04-18T01:13:00Z">
                    <w:r w:rsidR="00F459B4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</w:ins>
                  <w:r w:rsidRPr="00EA7967">
                    <w:rPr>
                      <w:rFonts w:ascii="Arial" w:hAnsi="Arial" w:cs="Arial"/>
                      <w:bCs/>
                    </w:rPr>
                    <w:t>(Mobile)</w:t>
                  </w:r>
                </w:p>
                <w:p w14:paraId="7591BEC3" w14:textId="5FF6D0EA" w:rsidR="00BE4558" w:rsidRPr="00EA7967" w:rsidDel="004C604F" w:rsidRDefault="004C604F" w:rsidP="00EA0A2B">
                  <w:pPr>
                    <w:tabs>
                      <w:tab w:val="left" w:pos="3746"/>
                    </w:tabs>
                    <w:spacing w:after="0" w:line="240" w:lineRule="auto"/>
                    <w:ind w:hanging="9204"/>
                    <w:jc w:val="right"/>
                    <w:rPr>
                      <w:del w:id="23" w:author="red_mona" w:date="2014-09-25T01:51:00Z"/>
                      <w:rFonts w:ascii="Arial" w:hAnsi="Arial" w:cs="Arial"/>
                      <w:bCs/>
                    </w:rPr>
                  </w:pPr>
                  <w:ins w:id="24" w:author="red_mona" w:date="2014-09-25T01:51:00Z">
                    <w:r>
                      <w:rPr>
                        <w:rFonts w:ascii="Arial" w:hAnsi="Arial" w:cs="Arial"/>
                        <w:b/>
                        <w:bCs/>
                      </w:rPr>
                      <w:br/>
                    </w:r>
                  </w:ins>
                  <w:del w:id="25" w:author="red_mona" w:date="2014-09-25T01:51:00Z">
                    <w:r w:rsidR="00BE4558" w:rsidDel="004C604F">
                      <w:rPr>
                        <w:rFonts w:ascii="Arial" w:hAnsi="Arial" w:cs="Arial"/>
                        <w:b/>
                        <w:bCs/>
                      </w:rPr>
                      <w:delText xml:space="preserve">        </w:delText>
                    </w:r>
                    <w:r w:rsidR="00BE4558" w:rsidRPr="00EA7967" w:rsidDel="004C604F">
                      <w:rPr>
                        <w:rFonts w:ascii="Arial" w:hAnsi="Arial" w:cs="Arial"/>
                        <w:b/>
                        <w:bCs/>
                      </w:rPr>
                      <w:delText>201-868-1161</w:delText>
                    </w:r>
                    <w:r w:rsidR="00BE4558" w:rsidDel="004C604F">
                      <w:rPr>
                        <w:rFonts w:ascii="Arial" w:hAnsi="Arial" w:cs="Arial"/>
                        <w:bCs/>
                      </w:rPr>
                      <w:delText xml:space="preserve"> </w:delText>
                    </w:r>
                    <w:r w:rsidR="00BE4558" w:rsidRPr="00EA7967" w:rsidDel="004C604F">
                      <w:rPr>
                        <w:rFonts w:ascii="Arial" w:hAnsi="Arial" w:cs="Arial"/>
                        <w:bCs/>
                      </w:rPr>
                      <w:delText>(Alt)</w:delText>
                    </w:r>
                  </w:del>
                </w:p>
                <w:p w14:paraId="735046D5" w14:textId="190B4BAB" w:rsidR="00BE4558" w:rsidRPr="00FA7B5B" w:rsidRDefault="00BE4558" w:rsidP="00ED70EA">
                  <w:pPr>
                    <w:tabs>
                      <w:tab w:val="left" w:pos="3746"/>
                    </w:tabs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EA7967">
                    <w:rPr>
                      <w:rFonts w:ascii="Arial" w:hAnsi="Arial" w:cs="Arial"/>
                      <w:b/>
                      <w:bCs/>
                      <w:lang w:val="fr-FR"/>
                    </w:rPr>
                    <w:t>E-mail:</w:t>
                  </w:r>
                  <w:ins w:id="26" w:author="Mohammad Daraghmeh" w:date="2015-08-20T20:00:00Z">
                    <w:r w:rsidR="00F22BD1">
                      <w:rPr>
                        <w:rFonts w:ascii="Arial" w:hAnsi="Arial" w:cs="Arial"/>
                        <w:b/>
                        <w:bCs/>
                        <w:lang w:val="fr-FR"/>
                      </w:rPr>
                      <w:t xml:space="preserve"> </w:t>
                    </w:r>
                  </w:ins>
                  <w:del w:id="27" w:author="Mohammad Daraghmeh" w:date="2015-08-20T20:00:00Z">
                    <w:r w:rsidRPr="00B47574" w:rsidDel="00ED70EA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delText>daraghmeh</w:delText>
                    </w:r>
                  </w:del>
                  <w:ins w:id="28" w:author="Mohammad Daraghmeh" w:date="2015-08-20T20:00:00Z">
                    <w:r w:rsidR="00ED70EA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t>mohammad@daraghmehdigital.com</w:t>
                    </w:r>
                  </w:ins>
                  <w:del w:id="29" w:author="Mohammad Daraghmeh" w:date="2013-04-24T02:41:00Z">
                    <w:r w:rsidRPr="00B47574" w:rsidDel="00C36733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delText>_</w:delText>
                    </w:r>
                  </w:del>
                  <w:del w:id="30" w:author="Mohammad Daraghmeh" w:date="2015-08-20T20:00:00Z">
                    <w:r w:rsidRPr="00B47574" w:rsidDel="00ED70EA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delText>mohammad@</w:delText>
                    </w:r>
                  </w:del>
                  <w:del w:id="31" w:author="Mohammad Daraghmeh" w:date="2013-04-24T02:41:00Z">
                    <w:r w:rsidRPr="00B47574" w:rsidDel="00C36733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delText>yahoo.</w:delText>
                    </w:r>
                  </w:del>
                  <w:del w:id="32" w:author="Mohammad Daraghmeh" w:date="2013-09-24T22:43:00Z">
                    <w:r w:rsidRPr="00B47574" w:rsidDel="00325054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delText>com</w:delText>
                    </w:r>
                  </w:del>
                  <w:bookmarkEnd w:id="21"/>
                </w:p>
              </w:tc>
            </w:tr>
            <w:bookmarkEnd w:id="20"/>
          </w:tbl>
          <w:p w14:paraId="2B341016" w14:textId="77777777" w:rsidR="00BE4558" w:rsidRPr="00FA7B5B" w:rsidRDefault="00BE4558" w:rsidP="00EA0A2B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bookmarkEnd w:id="2"/>
      <w:tr w:rsidR="00BE4558" w:rsidRPr="00864960" w14:paraId="6D100A93" w14:textId="77777777" w:rsidTr="00EA0A2B">
        <w:trPr>
          <w:trHeight w:val="2709"/>
        </w:trPr>
        <w:tc>
          <w:tcPr>
            <w:tcW w:w="10998" w:type="dxa"/>
            <w:gridSpan w:val="2"/>
          </w:tcPr>
          <w:p w14:paraId="1FFF6C26" w14:textId="77777777" w:rsidR="00B508B6" w:rsidRPr="00765C9E" w:rsidRDefault="00BE4558" w:rsidP="00EA0A2B">
            <w:pPr>
              <w:spacing w:after="0" w:line="240" w:lineRule="auto"/>
              <w:rPr>
                <w:rFonts w:ascii="Arial" w:hAnsi="Arial" w:cs="Arial"/>
                <w:color w:val="FFFFFF"/>
                <w:lang w:val="fr-FR"/>
              </w:rPr>
            </w:pPr>
            <w:r w:rsidRPr="00765C9E">
              <w:rPr>
                <w:rFonts w:ascii="Arial" w:hAnsi="Arial" w:cs="Arial"/>
                <w:color w:val="FFFFFF"/>
                <w:lang w:val="fr-FR"/>
              </w:rPr>
              <w:t>..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33" w:author="Mohammad Daraghmeh" w:date="2013-09-24T23:48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10682"/>
              <w:tblGridChange w:id="34">
                <w:tblGrid>
                  <w:gridCol w:w="10451"/>
                </w:tblGrid>
              </w:tblGridChange>
            </w:tblGrid>
            <w:tr w:rsidR="00B508B6" w:rsidRPr="002D44B0" w14:paraId="760E4AA8" w14:textId="77777777" w:rsidTr="00F823C1">
              <w:trPr>
                <w:trHeight w:val="250"/>
              </w:trPr>
              <w:tc>
                <w:tcPr>
                  <w:tcW w:w="1068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35" w:author="Mohammad Daraghmeh" w:date="2013-09-24T23:48:00Z">
                    <w:tcPr>
                      <w:tcW w:w="10451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24E4BC08" w14:textId="4623708D" w:rsidR="00B508B6" w:rsidRPr="002D44B0" w:rsidRDefault="00F823C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ins w:id="36" w:author="Mohammad Daraghmeh" w:date="2013-09-24T23:48:00Z">
                    <w:r w:rsidRPr="00F823C1">
                      <w:rPr>
                        <w:rFonts w:ascii="Arial" w:hAnsi="Arial" w:cs="Arial"/>
                        <w:b/>
                        <w:bCs/>
                        <w:color w:val="3B3E42"/>
                      </w:rPr>
                      <w:t xml:space="preserve">Objective:  </w:t>
                    </w:r>
                    <w:r w:rsidRPr="00F823C1">
                      <w:rPr>
                        <w:rFonts w:ascii="Arial" w:hAnsi="Arial" w:cs="Arial"/>
                        <w:bCs/>
                        <w:color w:val="3B3E42"/>
                        <w:rPrChange w:id="37" w:author="Mohammad Daraghmeh" w:date="2013-09-24T23:49:00Z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rPrChange>
                      </w:rPr>
                      <w:t xml:space="preserve">Seeking a </w:t>
                    </w:r>
                    <w:del w:id="38" w:author="Ace" w:date="2015-03-03T11:24:00Z">
                      <w:r w:rsidRPr="00F823C1" w:rsidDel="006C0B0C">
                        <w:rPr>
                          <w:rFonts w:ascii="Arial" w:hAnsi="Arial" w:cs="Arial"/>
                          <w:bCs/>
                          <w:color w:val="3B3E42"/>
                          <w:rPrChange w:id="39" w:author="Mohammad Daraghmeh" w:date="2013-09-24T23:49:00Z">
                            <w:rPr>
                              <w:rFonts w:ascii="Arial" w:hAnsi="Arial" w:cs="Arial"/>
                              <w:b/>
                              <w:bCs/>
                              <w:color w:val="3B3E42"/>
                            </w:rPr>
                          </w:rPrChange>
                        </w:rPr>
                        <w:delText>spring</w:delText>
                      </w:r>
                    </w:del>
                  </w:ins>
                  <w:ins w:id="40" w:author="Mohammad Daraghmeh" w:date="2013-09-25T01:22:00Z">
                    <w:del w:id="41" w:author="Ace" w:date="2015-03-03T11:24:00Z">
                      <w:r w:rsidR="004C1CE6" w:rsidDel="006C0B0C">
                        <w:rPr>
                          <w:rFonts w:ascii="Arial" w:hAnsi="Arial" w:cs="Arial"/>
                          <w:bCs/>
                          <w:color w:val="3B3E42"/>
                        </w:rPr>
                        <w:delText>/</w:delText>
                      </w:r>
                    </w:del>
                  </w:ins>
                  <w:ins w:id="42" w:author="Ace" w:date="2015-03-03T11:24:00Z">
                    <w:r w:rsidR="006C0B0C">
                      <w:rPr>
                        <w:rFonts w:ascii="Arial" w:hAnsi="Arial" w:cs="Arial"/>
                        <w:bCs/>
                        <w:color w:val="3B3E42"/>
                      </w:rPr>
                      <w:t>S</w:t>
                    </w:r>
                  </w:ins>
                  <w:ins w:id="43" w:author="Mohammad Daraghmeh" w:date="2013-09-25T01:22:00Z">
                    <w:del w:id="44" w:author="Ace" w:date="2015-03-03T11:24:00Z">
                      <w:r w:rsidR="004C1CE6" w:rsidDel="006C0B0C">
                        <w:rPr>
                          <w:rFonts w:ascii="Arial" w:hAnsi="Arial" w:cs="Arial"/>
                          <w:bCs/>
                          <w:color w:val="3B3E42"/>
                        </w:rPr>
                        <w:delText>s</w:delText>
                      </w:r>
                    </w:del>
                    <w:r w:rsidR="004C1CE6">
                      <w:rPr>
                        <w:rFonts w:ascii="Arial" w:hAnsi="Arial" w:cs="Arial"/>
                        <w:bCs/>
                        <w:color w:val="3B3E42"/>
                      </w:rPr>
                      <w:t>ummer</w:t>
                    </w:r>
                  </w:ins>
                  <w:ins w:id="45" w:author="Ace" w:date="2015-03-03T11:24:00Z">
                    <w:r w:rsidR="006C0B0C">
                      <w:rPr>
                        <w:rFonts w:ascii="Arial" w:hAnsi="Arial" w:cs="Arial"/>
                        <w:bCs/>
                        <w:color w:val="3B3E42"/>
                      </w:rPr>
                      <w:t>/Fall</w:t>
                    </w:r>
                  </w:ins>
                  <w:ins w:id="46" w:author="Mohammad Daraghmeh" w:date="2013-09-24T23:48:00Z">
                    <w:r w:rsidRPr="00F823C1">
                      <w:rPr>
                        <w:rFonts w:ascii="Arial" w:hAnsi="Arial" w:cs="Arial"/>
                        <w:bCs/>
                        <w:color w:val="3B3E42"/>
                        <w:rPrChange w:id="47" w:author="Mohammad Daraghmeh" w:date="2013-09-24T23:49:00Z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rPrChange>
                      </w:rPr>
                      <w:t xml:space="preserve"> Co-Op in </w:t>
                    </w:r>
                  </w:ins>
                  <w:ins w:id="48" w:author="Ace" w:date="2015-03-28T16:43:00Z">
                    <w:r w:rsidR="00134E34">
                      <w:rPr>
                        <w:rFonts w:ascii="Arial" w:hAnsi="Arial" w:cs="Arial"/>
                        <w:bCs/>
                        <w:color w:val="3B3E42"/>
                      </w:rPr>
                      <w:t xml:space="preserve">the </w:t>
                    </w:r>
                  </w:ins>
                  <w:ins w:id="49" w:author="Mohammad Daraghmeh" w:date="2013-09-24T23:48:00Z">
                    <w:r w:rsidRPr="00F823C1">
                      <w:rPr>
                        <w:rFonts w:ascii="Arial" w:hAnsi="Arial" w:cs="Arial"/>
                        <w:bCs/>
                        <w:color w:val="3B3E42"/>
                        <w:rPrChange w:id="50" w:author="Mohammad Daraghmeh" w:date="2013-09-24T23:49:00Z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rPrChange>
                      </w:rPr>
                      <w:t xml:space="preserve">field of Computer Engineering | </w:t>
                    </w:r>
                    <w:r w:rsidRPr="00290C40">
                      <w:rPr>
                        <w:rFonts w:ascii="Arial" w:hAnsi="Arial" w:cs="Arial"/>
                        <w:b/>
                        <w:bCs/>
                        <w:color w:val="3B3E42"/>
                      </w:rPr>
                      <w:t>Availability</w:t>
                    </w:r>
                    <w:r w:rsidRPr="00F823C1">
                      <w:rPr>
                        <w:rFonts w:ascii="Arial" w:hAnsi="Arial" w:cs="Arial"/>
                        <w:bCs/>
                        <w:color w:val="3B3E42"/>
                        <w:rPrChange w:id="51" w:author="Mohammad Daraghmeh" w:date="2013-09-24T23:49:00Z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rPrChange>
                      </w:rPr>
                      <w:t xml:space="preserve">:  </w:t>
                    </w:r>
                    <w:del w:id="52" w:author="Ace" w:date="2015-03-03T11:25:00Z">
                      <w:r w:rsidRPr="00F823C1" w:rsidDel="006C0B0C">
                        <w:rPr>
                          <w:rFonts w:ascii="Arial" w:hAnsi="Arial" w:cs="Arial"/>
                          <w:bCs/>
                          <w:color w:val="3B3E42"/>
                          <w:rPrChange w:id="53" w:author="Mohammad Daraghmeh" w:date="2013-09-24T23:49:00Z">
                            <w:rPr>
                              <w:rFonts w:ascii="Arial" w:hAnsi="Arial" w:cs="Arial"/>
                              <w:b/>
                              <w:bCs/>
                              <w:color w:val="3B3E42"/>
                            </w:rPr>
                          </w:rPrChange>
                        </w:rPr>
                        <w:delText>January</w:delText>
                      </w:r>
                    </w:del>
                  </w:ins>
                  <w:ins w:id="54" w:author="Ace" w:date="2015-03-03T11:25:00Z">
                    <w:r w:rsidR="006C0B0C">
                      <w:rPr>
                        <w:rFonts w:ascii="Arial" w:hAnsi="Arial" w:cs="Arial"/>
                        <w:bCs/>
                        <w:color w:val="3B3E42"/>
                      </w:rPr>
                      <w:t>May</w:t>
                    </w:r>
                  </w:ins>
                  <w:ins w:id="55" w:author="Mohammad Daraghmeh" w:date="2013-09-24T23:48:00Z">
                    <w:r w:rsidRPr="00F823C1">
                      <w:rPr>
                        <w:rFonts w:ascii="Arial" w:hAnsi="Arial" w:cs="Arial"/>
                        <w:bCs/>
                        <w:color w:val="3B3E42"/>
                        <w:rPrChange w:id="56" w:author="Mohammad Daraghmeh" w:date="2013-09-24T23:49:00Z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rPrChange>
                      </w:rPr>
                      <w:t xml:space="preserve"> through August</w:t>
                    </w:r>
                    <w:r w:rsidRPr="00F823C1" w:rsidDel="009B532A">
                      <w:rPr>
                        <w:rFonts w:ascii="Arial" w:hAnsi="Arial" w:cs="Arial"/>
                        <w:b/>
                        <w:bCs/>
                        <w:color w:val="3B3E42"/>
                      </w:rPr>
                      <w:t xml:space="preserve"> </w:t>
                    </w:r>
                  </w:ins>
                  <w:del w:id="57" w:author="Mohammad Daraghmeh" w:date="2013-04-24T01:55:00Z">
                    <w:r w:rsidR="00B508B6" w:rsidRPr="002D44B0" w:rsidDel="009B532A">
                      <w:rPr>
                        <w:rFonts w:ascii="Arial" w:hAnsi="Arial" w:cs="Arial"/>
                        <w:b/>
                        <w:bCs/>
                        <w:color w:val="3B3E42"/>
                      </w:rPr>
                      <w:delText>Profile</w:delText>
                    </w:r>
                  </w:del>
                </w:p>
              </w:tc>
            </w:tr>
            <w:tr w:rsidR="00B508B6" w:rsidRPr="00864960" w:rsidDel="009B532A" w14:paraId="55497ADD" w14:textId="138E0D18" w:rsidTr="00BA1FAF">
              <w:trPr>
                <w:del w:id="58" w:author="Mohammad Daraghmeh" w:date="2013-04-24T01:55:00Z"/>
              </w:trPr>
              <w:tc>
                <w:tcPr>
                  <w:tcW w:w="1068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59" w:author="Mohammad Daraghmeh" w:date="2013-04-18T01:11:00Z">
                    <w:tcPr>
                      <w:tcW w:w="10451" w:type="dxa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p w14:paraId="5E49EE57" w14:textId="5BC0EE97" w:rsidR="00B508B6" w:rsidRPr="00864960" w:rsidDel="009B532A" w:rsidRDefault="00B508B6">
                  <w:pPr>
                    <w:spacing w:before="80" w:after="40" w:line="240" w:lineRule="auto"/>
                    <w:rPr>
                      <w:del w:id="60" w:author="Mohammad Daraghmeh" w:date="2013-04-24T01:55:00Z"/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pPrChange w:id="61" w:author="Mohammad Daraghmeh" w:date="2013-04-24T01:55:00Z">
                      <w:pPr>
                        <w:spacing w:before="80" w:after="40" w:line="240" w:lineRule="auto"/>
                        <w:jc w:val="center"/>
                      </w:pPr>
                    </w:pPrChange>
                  </w:pPr>
                </w:p>
              </w:tc>
            </w:tr>
          </w:tbl>
          <w:p w14:paraId="7EFB4267" w14:textId="77777777" w:rsidR="00BE4558" w:rsidRPr="00765C9E" w:rsidRDefault="00BE4558" w:rsidP="00EA0A2B">
            <w:pPr>
              <w:spacing w:after="0" w:line="240" w:lineRule="auto"/>
              <w:rPr>
                <w:rFonts w:ascii="Arial" w:hAnsi="Arial" w:cs="Arial"/>
                <w:color w:val="FFFFFF"/>
                <w:lang w:val="fr-FR"/>
              </w:rPr>
            </w:pPr>
          </w:p>
          <w:tbl>
            <w:tblPr>
              <w:tblW w:w="107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700"/>
            </w:tblGrid>
            <w:tr w:rsidR="00BE4558" w:rsidRPr="002D44B0" w14:paraId="1E66C556" w14:textId="77777777" w:rsidTr="00EA0A2B"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82F6C9F" w14:textId="77777777" w:rsidR="00BE4558" w:rsidRPr="00FB6635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FB6635">
                    <w:rPr>
                      <w:rFonts w:ascii="Arial" w:hAnsi="Arial" w:cs="Arial"/>
                      <w:b/>
                      <w:bCs/>
                    </w:rPr>
                    <w:t>Education/Language</w:t>
                  </w:r>
                </w:p>
              </w:tc>
            </w:tr>
            <w:tr w:rsidR="00BE4558" w:rsidRPr="002D44B0" w14:paraId="47E43610" w14:textId="77777777" w:rsidTr="00EA0A2B"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92" w:type="dxa"/>
                    <w:tblBorders>
                      <w:bottom w:val="single" w:sz="8" w:space="0" w:color="4F81BD"/>
                      <w:insideH w:val="single" w:sz="8" w:space="0" w:color="4F81BD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92"/>
                    <w:gridCol w:w="2700"/>
                    <w:gridCol w:w="2388"/>
                    <w:gridCol w:w="3012"/>
                  </w:tblGrid>
                  <w:tr w:rsidR="00BE4558" w:rsidRPr="002D44B0" w14:paraId="5A567978" w14:textId="77777777" w:rsidTr="00EA0A2B">
                    <w:tc>
                      <w:tcPr>
                        <w:tcW w:w="2492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single" w:sz="4" w:space="0" w:color="4F81BD"/>
                        </w:tcBorders>
                      </w:tcPr>
                      <w:p w14:paraId="67AD4935" w14:textId="77777777" w:rsidR="00BE4558" w:rsidRPr="00FD22AF" w:rsidRDefault="00497B65" w:rsidP="00EA0A2B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Sept. 2011 – 2016</w:t>
                        </w:r>
                        <w:r w:rsidR="00BE4558">
                          <w:rPr>
                            <w:rFonts w:ascii="Arial" w:hAnsi="Arial" w:cs="Arial"/>
                          </w:rPr>
                          <w:br/>
                          <w:t>(In P</w:t>
                        </w:r>
                        <w:r w:rsidR="00BE4558" w:rsidRPr="00DE136A">
                          <w:rPr>
                            <w:rFonts w:ascii="Arial" w:hAnsi="Arial" w:cs="Arial"/>
                          </w:rPr>
                          <w:t>ursuit</w:t>
                        </w:r>
                        <w:r w:rsidR="00BE4558">
                          <w:rPr>
                            <w:rFonts w:ascii="Arial" w:hAnsi="Arial" w:cs="Arial"/>
                          </w:rPr>
                          <w:t>)</w:t>
                        </w:r>
                        <w:r w:rsidR="00BE4558">
                          <w:rPr>
                            <w:rFonts w:ascii="Arial" w:hAnsi="Arial" w:cs="Arial"/>
                          </w:rPr>
                          <w:br/>
                        </w:r>
                        <w:r w:rsidR="00BE4558" w:rsidRPr="005D7261">
                          <w:rPr>
                            <w:rFonts w:ascii="Arial" w:hAnsi="Arial" w:cs="Arial"/>
                            <w:i/>
                          </w:rPr>
                          <w:t>College Education</w:t>
                        </w:r>
                      </w:p>
                    </w:tc>
                    <w:tc>
                      <w:tcPr>
                        <w:tcW w:w="8100" w:type="dxa"/>
                        <w:gridSpan w:val="3"/>
                        <w:tcBorders>
                          <w:top w:val="nil"/>
                          <w:left w:val="single" w:sz="4" w:space="0" w:color="4F81BD"/>
                          <w:bottom w:val="single" w:sz="4" w:space="0" w:color="4F81BD"/>
                          <w:right w:val="nil"/>
                        </w:tcBorders>
                      </w:tcPr>
                      <w:p w14:paraId="7DDE75B4" w14:textId="036B0F4D" w:rsidR="00BE4558" w:rsidRPr="005D7261" w:rsidRDefault="00BE4558" w:rsidP="00A86A53">
                        <w:pPr>
                          <w:spacing w:before="80" w:after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E136A">
                          <w:rPr>
                            <w:rFonts w:ascii="Arial" w:hAnsi="Arial" w:cs="Arial"/>
                            <w:b/>
                          </w:rPr>
                          <w:t>Rochester Institute of Technolog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y </w:t>
                        </w:r>
                        <w:r w:rsidRPr="005D7261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</w:rPr>
                          <w:t xml:space="preserve"> Rochester, NY</w:t>
                        </w:r>
                        <w:r>
                          <w:rPr>
                            <w:rFonts w:ascii="Arial" w:hAnsi="Arial" w:cs="Arial"/>
                          </w:rPr>
                          <w:br/>
                        </w:r>
                        <w:r w:rsidR="00F57F95">
                          <w:rPr>
                            <w:rFonts w:ascii="Arial" w:hAnsi="Arial" w:cs="Arial"/>
                          </w:rPr>
                          <w:t>Degree: Bachelor of Science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br/>
                        </w:r>
                        <w:r w:rsidR="00AE569C" w:rsidRPr="00A420F3">
                          <w:rPr>
                            <w:rFonts w:ascii="Arial" w:hAnsi="Arial" w:cs="Arial"/>
                            <w:b/>
                            <w:rPrChange w:id="62" w:author="red_mona" w:date="2014-10-01T09:46:00Z">
                              <w:rPr>
                                <w:rFonts w:ascii="Arial" w:hAnsi="Arial" w:cs="Arial"/>
                              </w:rPr>
                            </w:rPrChange>
                          </w:rPr>
                          <w:t>Major</w:t>
                        </w:r>
                        <w:r w:rsidR="00AE569C">
                          <w:rPr>
                            <w:rFonts w:ascii="Arial" w:hAnsi="Arial" w:cs="Arial"/>
                          </w:rPr>
                          <w:t>: Computer Engineering</w:t>
                        </w:r>
                      </w:p>
                    </w:tc>
                  </w:tr>
                  <w:tr w:rsidR="00BE4558" w:rsidRPr="002D44B0" w14:paraId="2373AD88" w14:textId="77777777" w:rsidTr="00EA0A2B">
                    <w:tc>
                      <w:tcPr>
                        <w:tcW w:w="2492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single" w:sz="4" w:space="0" w:color="4F81BD"/>
                        </w:tcBorders>
                      </w:tcPr>
                      <w:p w14:paraId="427ECCD5" w14:textId="77777777" w:rsidR="00BE4558" w:rsidRDefault="00BE4558" w:rsidP="00EA0A2B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yshortcuts"/>
                            <w:rFonts w:ascii="Arial" w:hAnsi="Arial" w:cs="Arial"/>
                          </w:rPr>
                          <w:t>Dec. 2009 – June 2010</w:t>
                        </w:r>
                        <w:r>
                          <w:rPr>
                            <w:rStyle w:val="yshortcuts"/>
                            <w:rFonts w:ascii="Arial" w:hAnsi="Arial" w:cs="Arial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i/>
                          </w:rPr>
                          <w:br/>
                        </w:r>
                        <w:r w:rsidRPr="005D7261">
                          <w:rPr>
                            <w:rFonts w:ascii="Arial" w:hAnsi="Arial" w:cs="Arial"/>
                            <w:i/>
                          </w:rPr>
                          <w:t>College Education</w:t>
                        </w:r>
                      </w:p>
                    </w:tc>
                    <w:tc>
                      <w:tcPr>
                        <w:tcW w:w="8100" w:type="dxa"/>
                        <w:gridSpan w:val="3"/>
                        <w:tcBorders>
                          <w:top w:val="nil"/>
                          <w:left w:val="single" w:sz="4" w:space="0" w:color="4F81BD"/>
                          <w:bottom w:val="single" w:sz="4" w:space="0" w:color="4F81BD"/>
                          <w:right w:val="nil"/>
                        </w:tcBorders>
                      </w:tcPr>
                      <w:p w14:paraId="1584D1DC" w14:textId="33B30BBE" w:rsidR="00BE4558" w:rsidRPr="005D7261" w:rsidRDefault="00BE4558">
                        <w:pPr>
                          <w:spacing w:before="80" w:after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New Jersey Institute of Technology </w:t>
                        </w:r>
                        <w:r w:rsidRPr="005D7261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</w:rPr>
                          <w:t xml:space="preserve"> Newark, NJ</w:t>
                        </w:r>
                        <w:r>
                          <w:rPr>
                            <w:rFonts w:ascii="Arial" w:hAnsi="Arial" w:cs="Arial"/>
                          </w:rPr>
                          <w:br/>
                        </w:r>
                        <w:r w:rsidRPr="005D7261">
                          <w:rPr>
                            <w:rFonts w:ascii="Arial" w:hAnsi="Arial" w:cs="Arial"/>
                          </w:rPr>
                          <w:t xml:space="preserve">Program: Continuing </w:t>
                        </w:r>
                        <w:r w:rsidRPr="00F611FD">
                          <w:rPr>
                            <w:rFonts w:ascii="Arial" w:hAnsi="Arial" w:cs="Arial"/>
                          </w:rPr>
                          <w:t>Professional</w:t>
                        </w:r>
                        <w:r w:rsidRPr="005D7261">
                          <w:rPr>
                            <w:rFonts w:ascii="Arial" w:hAnsi="Arial" w:cs="Arial"/>
                          </w:rPr>
                          <w:t xml:space="preserve"> Education</w:t>
                        </w:r>
                        <w:r>
                          <w:rPr>
                            <w:rFonts w:ascii="Arial" w:hAnsi="Arial" w:cs="Arial"/>
                          </w:rPr>
                          <w:br/>
                        </w:r>
                        <w:r w:rsidRPr="005D7261">
                          <w:rPr>
                            <w:rFonts w:ascii="Arial" w:hAnsi="Arial" w:cs="Arial"/>
                          </w:rPr>
                          <w:t>Course: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del w:id="63" w:author="Ace" w:date="2015-03-05T01:09:00Z">
                          <w:r w:rsidRPr="005E50E4" w:rsidDel="0091422E">
                            <w:rPr>
                              <w:rFonts w:ascii="Arial" w:hAnsi="Arial" w:cs="Arial"/>
                              <w:b/>
                              <w:bCs/>
                              <w:rPrChange w:id="64" w:author="Ace" w:date="2015-03-05T01:05:00Z">
                                <w:rPr>
                                  <w:rFonts w:ascii="Arial" w:hAnsi="Arial" w:cs="Arial"/>
                                  <w:bCs/>
                                </w:rPr>
                              </w:rPrChange>
                            </w:rPr>
                            <w:delText>iPhone</w:delText>
                          </w:r>
                          <w:r w:rsidRPr="00406C50" w:rsidDel="0091422E">
                            <w:rPr>
                              <w:rFonts w:ascii="Arial" w:hAnsi="Arial" w:cs="Arial"/>
                              <w:bCs/>
                            </w:rPr>
                            <w:delText xml:space="preserve"> </w:delText>
                          </w:r>
                        </w:del>
                        <w:ins w:id="65" w:author="Ace" w:date="2015-03-05T01:09:00Z">
                          <w:r w:rsidR="0091422E">
                            <w:rPr>
                              <w:rFonts w:ascii="Arial" w:hAnsi="Arial" w:cs="Arial"/>
                              <w:b/>
                              <w:bCs/>
                            </w:rPr>
                            <w:t>iOS</w:t>
                          </w:r>
                          <w:r w:rsidR="0091422E" w:rsidRPr="00406C50">
                            <w:rPr>
                              <w:rFonts w:ascii="Arial" w:hAnsi="Arial" w:cs="Arial"/>
                              <w:bCs/>
                            </w:rPr>
                            <w:t xml:space="preserve"> </w:t>
                          </w:r>
                        </w:ins>
                        <w:r w:rsidRPr="00406C50">
                          <w:rPr>
                            <w:rFonts w:ascii="Arial" w:hAnsi="Arial" w:cs="Arial"/>
                            <w:bCs/>
                          </w:rPr>
                          <w:t>Application Development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(CEUs: 3)</w:t>
                        </w:r>
                      </w:p>
                    </w:tc>
                  </w:tr>
                  <w:tr w:rsidR="00BE4558" w:rsidRPr="002D44B0" w:rsidDel="00431631" w14:paraId="5CA13EC5" w14:textId="77777777" w:rsidTr="00EA0A2B">
                    <w:trPr>
                      <w:del w:id="66" w:author="Mohammad Daraghmeh" w:date="2013-04-18T00:09:00Z"/>
                    </w:trPr>
                    <w:tc>
                      <w:tcPr>
                        <w:tcW w:w="2492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single" w:sz="4" w:space="0" w:color="4F81BD"/>
                        </w:tcBorders>
                      </w:tcPr>
                      <w:p w14:paraId="27D4EE42" w14:textId="77777777" w:rsidR="00BE4558" w:rsidRPr="00FD22AF" w:rsidDel="00431631" w:rsidRDefault="00BE4558" w:rsidP="00EA0A2B">
                        <w:pPr>
                          <w:spacing w:before="80" w:after="0"/>
                          <w:jc w:val="center"/>
                          <w:rPr>
                            <w:del w:id="67" w:author="Mohammad Daraghmeh" w:date="2013-04-18T00:09:00Z"/>
                            <w:rFonts w:ascii="Arial" w:hAnsi="Arial" w:cs="Arial"/>
                            <w:color w:val="3B3E42"/>
                          </w:rPr>
                        </w:pPr>
                        <w:del w:id="68" w:author="Mohammad Daraghmeh" w:date="2013-04-18T00:09:00Z">
                          <w:r w:rsidRPr="00FD22AF" w:rsidDel="00431631">
                            <w:rPr>
                              <w:rFonts w:ascii="Arial" w:hAnsi="Arial" w:cs="Arial"/>
                            </w:rPr>
                            <w:delText>Sept. 2007 – 2011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br/>
                          </w:r>
                          <w:r w:rsidRPr="005D7261" w:rsidDel="00431631">
                            <w:rPr>
                              <w:rFonts w:ascii="Arial" w:hAnsi="Arial" w:cs="Arial"/>
                              <w:i/>
                            </w:rPr>
                            <w:delText>High School Education</w:delText>
                          </w:r>
                        </w:del>
                      </w:p>
                    </w:tc>
                    <w:tc>
                      <w:tcPr>
                        <w:tcW w:w="8100" w:type="dxa"/>
                        <w:gridSpan w:val="3"/>
                        <w:tcBorders>
                          <w:top w:val="nil"/>
                          <w:left w:val="single" w:sz="4" w:space="0" w:color="4F81BD"/>
                          <w:bottom w:val="single" w:sz="4" w:space="0" w:color="4F81BD"/>
                          <w:right w:val="nil"/>
                        </w:tcBorders>
                      </w:tcPr>
                      <w:p w14:paraId="2EC52821" w14:textId="77777777" w:rsidR="00BE4558" w:rsidDel="00431631" w:rsidRDefault="00BE4558" w:rsidP="00EA0A2B">
                        <w:pPr>
                          <w:spacing w:before="80" w:after="0"/>
                          <w:jc w:val="left"/>
                          <w:rPr>
                            <w:del w:id="69" w:author="Mohammad Daraghmeh" w:date="2013-04-18T00:09:00Z"/>
                            <w:rFonts w:ascii="Arial" w:hAnsi="Arial" w:cs="Arial"/>
                          </w:rPr>
                        </w:pPr>
                        <w:bookmarkStart w:id="70" w:name="_Hlk333445793"/>
                        <w:del w:id="71" w:author="Mohammad Daraghmeh" w:date="2013-04-18T00:09:00Z">
                          <w:r w:rsidRPr="00D34C51" w:rsidDel="00431631">
                            <w:rPr>
                              <w:rFonts w:ascii="Arial" w:hAnsi="Arial" w:cs="Arial"/>
                              <w:b/>
                            </w:rPr>
                            <w:delText xml:space="preserve">Academies @ </w:delText>
                          </w:r>
                          <w:bookmarkEnd w:id="70"/>
                          <w:r w:rsidRPr="00D34C51" w:rsidDel="00431631">
                            <w:rPr>
                              <w:rFonts w:ascii="Arial" w:hAnsi="Arial" w:cs="Arial"/>
                              <w:b/>
                            </w:rPr>
                            <w:delText>Englewood Pre-Engineering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delText xml:space="preserve"> </w:delText>
                          </w:r>
                          <w:r w:rsidRPr="005D7261" w:rsidDel="0043163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–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delText xml:space="preserve"> </w:delText>
                          </w:r>
                          <w:r w:rsidRPr="00406C50" w:rsidDel="00431631">
                            <w:rPr>
                              <w:rFonts w:ascii="Arial" w:hAnsi="Arial" w:cs="Arial"/>
                            </w:rPr>
                            <w:delText>Englewood, NJ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br/>
                          </w:r>
                          <w:r w:rsidRPr="005D7261" w:rsidDel="00431631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delText>A private honors high school based on an academy system for students of exceptional merit.</w:delText>
                          </w:r>
                        </w:del>
                      </w:p>
                    </w:tc>
                  </w:tr>
                  <w:tr w:rsidR="00BE4558" w:rsidRPr="002D44B0" w:rsidDel="00431631" w14:paraId="17C975C4" w14:textId="77777777" w:rsidTr="00EA0A2B">
                    <w:trPr>
                      <w:trHeight w:val="287"/>
                      <w:del w:id="72" w:author="Mohammad Daraghmeh" w:date="2013-04-18T00:09:00Z"/>
                    </w:trPr>
                    <w:tc>
                      <w:tcPr>
                        <w:tcW w:w="2492" w:type="dxa"/>
                        <w:tcBorders>
                          <w:top w:val="single" w:sz="4" w:space="0" w:color="4F81BD"/>
                          <w:left w:val="nil"/>
                          <w:bottom w:val="single" w:sz="4" w:space="0" w:color="4F81BD"/>
                          <w:right w:val="single" w:sz="4" w:space="0" w:color="4F81BD"/>
                        </w:tcBorders>
                      </w:tcPr>
                      <w:p w14:paraId="30F20207" w14:textId="77777777" w:rsidR="00BE4558" w:rsidRPr="00FD22AF" w:rsidDel="00431631" w:rsidRDefault="00BE4558" w:rsidP="00EA0A2B">
                        <w:pPr>
                          <w:spacing w:before="80" w:after="0"/>
                          <w:jc w:val="center"/>
                          <w:rPr>
                            <w:del w:id="73" w:author="Mohammad Daraghmeh" w:date="2013-04-18T00:09:00Z"/>
                            <w:rFonts w:ascii="Arial" w:hAnsi="Arial" w:cs="Arial"/>
                            <w:color w:val="3B3E42"/>
                          </w:rPr>
                        </w:pPr>
                        <w:del w:id="74" w:author="Mohammad Daraghmeh" w:date="2013-04-18T00:09:00Z">
                          <w:r w:rsidRPr="00FD22AF" w:rsidDel="00431631">
                            <w:rPr>
                              <w:rFonts w:ascii="Arial" w:hAnsi="Arial" w:cs="Arial"/>
                            </w:rPr>
                            <w:delText xml:space="preserve">Summer 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delText xml:space="preserve">of </w:delText>
                          </w:r>
                          <w:r w:rsidRPr="00FD22AF" w:rsidDel="00431631">
                            <w:rPr>
                              <w:rFonts w:ascii="Arial" w:hAnsi="Arial" w:cs="Arial"/>
                            </w:rPr>
                            <w:delText>2006</w:delText>
                          </w:r>
                          <w:r w:rsidRPr="005301C9" w:rsidDel="00431631">
                            <w:rPr>
                              <w:rFonts w:ascii="Arial" w:hAnsi="Arial" w:cs="Arial"/>
                              <w:color w:val="3B3E42"/>
                            </w:rPr>
                            <w:delText xml:space="preserve"> </w:delText>
                          </w:r>
                          <w:r w:rsidDel="00431631">
                            <w:rPr>
                              <w:rFonts w:ascii="Arial" w:hAnsi="Arial" w:cs="Arial"/>
                              <w:color w:val="3B3E42"/>
                            </w:rPr>
                            <w:delText xml:space="preserve">– </w:delText>
                          </w:r>
                          <w:r w:rsidRPr="00FD22AF" w:rsidDel="00431631">
                            <w:rPr>
                              <w:rFonts w:ascii="Arial" w:hAnsi="Arial" w:cs="Arial"/>
                            </w:rPr>
                            <w:delText>2009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br/>
                          </w:r>
                          <w:r w:rsidRPr="005D7261" w:rsidDel="00431631">
                            <w:rPr>
                              <w:rFonts w:ascii="Arial" w:hAnsi="Arial" w:cs="Arial"/>
                              <w:i/>
                            </w:rPr>
                            <w:delText>Private School Education</w:delText>
                          </w:r>
                        </w:del>
                      </w:p>
                    </w:tc>
                    <w:tc>
                      <w:tcPr>
                        <w:tcW w:w="8100" w:type="dxa"/>
                        <w:gridSpan w:val="3"/>
                        <w:tcBorders>
                          <w:top w:val="single" w:sz="4" w:space="0" w:color="4F81BD"/>
                          <w:left w:val="single" w:sz="4" w:space="0" w:color="4F81BD"/>
                          <w:bottom w:val="single" w:sz="4" w:space="0" w:color="4F81BD"/>
                          <w:right w:val="nil"/>
                        </w:tcBorders>
                      </w:tcPr>
                      <w:p w14:paraId="4F44A70D" w14:textId="77777777" w:rsidR="00BE4558" w:rsidDel="00431631" w:rsidRDefault="00BE4558" w:rsidP="00EA0A2B">
                        <w:pPr>
                          <w:spacing w:before="80" w:after="0"/>
                          <w:rPr>
                            <w:del w:id="75" w:author="Mohammad Daraghmeh" w:date="2013-04-18T00:09:00Z"/>
                            <w:rFonts w:ascii="Arial" w:hAnsi="Arial" w:cs="Arial"/>
                            <w:color w:val="3B3E42"/>
                          </w:rPr>
                        </w:pPr>
                        <w:del w:id="76" w:author="Mohammad Daraghmeh" w:date="2013-04-18T00:09:00Z">
                          <w:r w:rsidRPr="000F17AF" w:rsidDel="00431631">
                            <w:rPr>
                              <w:rFonts w:ascii="Arial" w:hAnsi="Arial" w:cs="Arial"/>
                              <w:b/>
                            </w:rPr>
                            <w:delText>North Hudson Islamic Educational Center (NHIEC)</w:delText>
                          </w:r>
                          <w:r w:rsidDel="00431631">
                            <w:rPr>
                              <w:rFonts w:ascii="Arial" w:hAnsi="Arial" w:cs="Arial"/>
                            </w:rPr>
                            <w:delText xml:space="preserve"> - </w:delText>
                          </w:r>
                          <w:r w:rsidRPr="00406C50" w:rsidDel="00431631">
                            <w:rPr>
                              <w:rFonts w:ascii="Arial" w:hAnsi="Arial" w:cs="Arial"/>
                            </w:rPr>
                            <w:delText>North Bergen, NJ</w:delText>
                          </w:r>
                        </w:del>
                      </w:p>
                    </w:tc>
                  </w:tr>
                  <w:tr w:rsidR="00BE4558" w:rsidRPr="002D44B0" w14:paraId="60F71F90" w14:textId="77777777" w:rsidTr="00EA0A2B">
                    <w:tc>
                      <w:tcPr>
                        <w:tcW w:w="2492" w:type="dxa"/>
                        <w:tcBorders>
                          <w:top w:val="single" w:sz="4" w:space="0" w:color="4F81BD"/>
                          <w:bottom w:val="nil"/>
                          <w:right w:val="single" w:sz="4" w:space="0" w:color="4F81BD"/>
                        </w:tcBorders>
                        <w:shd w:val="clear" w:color="auto" w:fill="DBE5F1"/>
                      </w:tcPr>
                      <w:p w14:paraId="26B7A417" w14:textId="77777777" w:rsidR="00BE4558" w:rsidRPr="00406C50" w:rsidRDefault="00BE4558" w:rsidP="00EA0A2B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FB6635">
                          <w:rPr>
                            <w:rFonts w:ascii="Arial" w:hAnsi="Arial" w:cs="Arial"/>
                            <w:b/>
                            <w:bCs/>
                          </w:rPr>
                          <w:t>Languages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4F81BD"/>
                          <w:left w:val="single" w:sz="4" w:space="0" w:color="4F81BD"/>
                          <w:bottom w:val="nil"/>
                          <w:right w:val="dashSmallGap" w:sz="4" w:space="0" w:color="auto"/>
                        </w:tcBorders>
                      </w:tcPr>
                      <w:p w14:paraId="6E1ECF8F" w14:textId="77777777" w:rsidR="00BE4558" w:rsidRPr="00FD22AF" w:rsidRDefault="00BE4558" w:rsidP="00EA0A2B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English (Native and Fluent)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4" w:space="0" w:color="4F81BD"/>
                          <w:left w:val="dashSmallGap" w:sz="4" w:space="0" w:color="auto"/>
                          <w:bottom w:val="nil"/>
                          <w:right w:val="dashSmallGap" w:sz="4" w:space="0" w:color="auto"/>
                        </w:tcBorders>
                      </w:tcPr>
                      <w:p w14:paraId="2F0D8C8C" w14:textId="77777777" w:rsidR="00BE4558" w:rsidRPr="00FD22AF" w:rsidRDefault="00BE4558" w:rsidP="00EA0A2B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Arabic (Native)</w:t>
                        </w:r>
                      </w:p>
                    </w:tc>
                    <w:tc>
                      <w:tcPr>
                        <w:tcW w:w="3012" w:type="dxa"/>
                        <w:tcBorders>
                          <w:top w:val="single" w:sz="4" w:space="0" w:color="4F81BD"/>
                          <w:left w:val="dashSmallGap" w:sz="4" w:space="0" w:color="auto"/>
                          <w:bottom w:val="nil"/>
                        </w:tcBorders>
                      </w:tcPr>
                      <w:p w14:paraId="35D5AA68" w14:textId="77777777" w:rsidR="00BE4558" w:rsidRPr="00FD22AF" w:rsidRDefault="00BE4558" w:rsidP="00EA0A2B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Spanish (Basic)</w:t>
                        </w:r>
                      </w:p>
                    </w:tc>
                  </w:tr>
                </w:tbl>
                <w:p w14:paraId="0382B19B" w14:textId="77777777" w:rsidR="00BE4558" w:rsidRPr="002D44B0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8FAEAD7" w14:textId="77777777" w:rsidR="00BE4558" w:rsidRPr="00765C9E" w:rsidRDefault="00BE4558" w:rsidP="00EA0A2B">
            <w:pPr>
              <w:spacing w:after="0" w:line="240" w:lineRule="auto"/>
              <w:rPr>
                <w:rFonts w:ascii="Arial" w:hAnsi="Arial" w:cs="Arial"/>
                <w:color w:val="FFFFFF"/>
                <w:lang w:val="fr-FR"/>
              </w:rPr>
            </w:pPr>
          </w:p>
        </w:tc>
      </w:tr>
      <w:tr w:rsidR="00BE4558" w:rsidRPr="002D44B0" w14:paraId="5ECC2E44" w14:textId="77777777" w:rsidTr="00EA0A2B">
        <w:trPr>
          <w:trHeight w:val="1809"/>
        </w:trPr>
        <w:tc>
          <w:tcPr>
            <w:tcW w:w="10998" w:type="dxa"/>
            <w:gridSpan w:val="2"/>
          </w:tcPr>
          <w:p w14:paraId="1B72ACC1" w14:textId="77777777" w:rsidR="00BE4558" w:rsidRDefault="00BE4558" w:rsidP="00EA0A2B">
            <w:pPr>
              <w:spacing w:after="0" w:line="240" w:lineRule="auto"/>
              <w:rPr>
                <w:ins w:id="77" w:author="Mohammad Daraghmeh" w:date="2013-04-24T01:56:00Z"/>
                <w:rFonts w:ascii="Arial" w:hAnsi="Arial" w:cs="Arial"/>
                <w:color w:val="FFFFFF"/>
                <w:sz w:val="16"/>
                <w:szCs w:val="16"/>
                <w:lang w:val="fr-FR"/>
              </w:rPr>
            </w:pPr>
            <w:r w:rsidRPr="005616BF">
              <w:rPr>
                <w:rFonts w:ascii="Arial" w:hAnsi="Arial" w:cs="Arial"/>
                <w:color w:val="FFFFFF"/>
                <w:sz w:val="16"/>
                <w:szCs w:val="16"/>
                <w:lang w:val="fr-FR"/>
              </w:rPr>
              <w:t>.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fr-FR"/>
              </w:rPr>
              <w:t>.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700"/>
            </w:tblGrid>
            <w:tr w:rsidR="00FC6DDC" w:rsidRPr="002D44B0" w14:paraId="729A02C3" w14:textId="77777777" w:rsidTr="00360C25">
              <w:trPr>
                <w:ins w:id="78" w:author="Mohammad Daraghmeh" w:date="2013-04-24T01:56:00Z"/>
              </w:trPr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AF7E1B0" w14:textId="77777777" w:rsidR="00FC6DDC" w:rsidRPr="00FB6635" w:rsidRDefault="00FC6DDC" w:rsidP="00FC6DDC">
                  <w:pPr>
                    <w:spacing w:after="0" w:line="240" w:lineRule="auto"/>
                    <w:rPr>
                      <w:ins w:id="79" w:author="Mohammad Daraghmeh" w:date="2013-04-24T01:56:00Z"/>
                      <w:rFonts w:ascii="Arial" w:hAnsi="Arial" w:cs="Arial"/>
                      <w:b/>
                      <w:bCs/>
                    </w:rPr>
                  </w:pPr>
                  <w:ins w:id="80" w:author="Mohammad Daraghmeh" w:date="2013-04-24T01:56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Relevant Courses</w:t>
                    </w:r>
                  </w:ins>
                </w:p>
              </w:tc>
            </w:tr>
            <w:tr w:rsidR="00FC6DDC" w:rsidRPr="002D44B0" w14:paraId="22B439E2" w14:textId="77777777" w:rsidTr="00360C25">
              <w:trPr>
                <w:ins w:id="81" w:author="Mohammad Daraghmeh" w:date="2013-04-24T01:56:00Z"/>
              </w:trPr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9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707"/>
                    <w:gridCol w:w="455"/>
                    <w:gridCol w:w="2430"/>
                    <w:tblGridChange w:id="82">
                      <w:tblGrid>
                        <w:gridCol w:w="7707"/>
                        <w:gridCol w:w="455"/>
                        <w:gridCol w:w="2430"/>
                      </w:tblGrid>
                    </w:tblGridChange>
                  </w:tblGrid>
                  <w:tr w:rsidR="00C23732" w:rsidRPr="002D44B0" w14:paraId="5A1FEE1A" w14:textId="77777777" w:rsidTr="00360C25">
                    <w:trPr>
                      <w:ins w:id="83" w:author="red_mona" w:date="2014-10-01T09:18:00Z"/>
                    </w:trPr>
                    <w:tc>
                      <w:tcPr>
                        <w:tcW w:w="7707" w:type="dxa"/>
                      </w:tcPr>
                      <w:p w14:paraId="0FD032FA" w14:textId="15FE4027" w:rsidR="00C23732" w:rsidRPr="005F1702" w:rsidRDefault="00C23732">
                        <w:pPr>
                          <w:spacing w:before="80" w:after="0"/>
                          <w:jc w:val="left"/>
                          <w:rPr>
                            <w:ins w:id="84" w:author="red_mona" w:date="2014-10-01T09:18:00Z"/>
                            <w:rFonts w:ascii="Arial" w:hAnsi="Arial" w:cs="Arial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ins w:id="85" w:author="red_mona" w:date="2014-10-01T09:18:00Z">
                          <w:r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</w:rPr>
                            <w:t>Circuits I &amp; 2</w:t>
                          </w:r>
                        </w:ins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4140483C" w14:textId="74A9C53C" w:rsidR="00C23732" w:rsidRPr="004B0FDD" w:rsidRDefault="00C23732" w:rsidP="00FC6DDC">
                        <w:pPr>
                          <w:spacing w:before="80" w:after="0"/>
                          <w:jc w:val="right"/>
                          <w:rPr>
                            <w:ins w:id="86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87" w:author="red_mona" w:date="2014-10-01T09:18:00Z"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2013-14 Fall</w:t>
                          </w:r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Quarter</w:t>
                          </w:r>
                        </w:ins>
                      </w:p>
                    </w:tc>
                  </w:tr>
                  <w:tr w:rsidR="00FC6DDC" w:rsidRPr="002D44B0" w14:paraId="25B765AC" w14:textId="77777777" w:rsidTr="00360C25">
                    <w:trPr>
                      <w:ins w:id="88" w:author="Mohammad Daraghmeh" w:date="2013-04-24T01:56:00Z"/>
                    </w:trPr>
                    <w:tc>
                      <w:tcPr>
                        <w:tcW w:w="7707" w:type="dxa"/>
                      </w:tcPr>
                      <w:p w14:paraId="1968ED46" w14:textId="326C8C6D" w:rsidR="00FC6DDC" w:rsidRPr="005F1702" w:rsidRDefault="005F1702">
                        <w:pPr>
                          <w:spacing w:before="80" w:after="0"/>
                          <w:jc w:val="left"/>
                          <w:rPr>
                            <w:ins w:id="89" w:author="Mohammad Daraghmeh" w:date="2013-04-24T01:56:00Z"/>
                            <w:rFonts w:ascii="Arial" w:hAnsi="Arial" w:cs="Arial"/>
                            <w:b/>
                            <w:color w:val="000000" w:themeColor="text1"/>
                            <w:sz w:val="21"/>
                            <w:szCs w:val="21"/>
                            <w:rPrChange w:id="90" w:author="Mohammad Daraghmeh" w:date="2013-09-24T22:51:00Z">
                              <w:rPr>
                                <w:ins w:id="91" w:author="Mohammad Daraghmeh" w:date="2013-04-24T01:56:00Z"/>
                                <w:rFonts w:ascii="Arial" w:hAnsi="Arial" w:cs="Arial"/>
                                <w:b/>
                                <w:color w:val="3B3E42"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92" w:author="Mohammad Daraghmeh" w:date="2013-09-24T22:49:00Z"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93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>Digital Systems Design</w:t>
                          </w:r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94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ab/>
                          </w:r>
                        </w:ins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696368C6" w14:textId="2B96CBB8" w:rsidR="00FC6DDC" w:rsidRPr="005D7261" w:rsidRDefault="004B0FDD" w:rsidP="00FC6DDC">
                        <w:pPr>
                          <w:spacing w:before="80" w:after="0"/>
                          <w:jc w:val="right"/>
                          <w:rPr>
                            <w:ins w:id="95" w:author="Mohammad Daraghmeh" w:date="2013-04-24T01:56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96" w:author="Mohammad Daraghmeh" w:date="2013-09-25T00:15:00Z"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2012-13 Summer Quarter</w:t>
                          </w:r>
                        </w:ins>
                      </w:p>
                    </w:tc>
                  </w:tr>
                  <w:tr w:rsidR="005F1702" w:rsidRPr="002D44B0" w14:paraId="2AF97553" w14:textId="77777777" w:rsidTr="005F1702">
                    <w:tblPrEx>
                      <w:tblW w:w="10592" w:type="dxa"/>
                      <w:tblLayout w:type="fixed"/>
                      <w:tblPrExChange w:id="97" w:author="Mohammad Daraghmeh" w:date="2013-09-24T22:50:00Z">
                        <w:tblPrEx>
                          <w:tblW w:w="10592" w:type="dxa"/>
                          <w:tblLayout w:type="fixed"/>
                        </w:tblPrEx>
                      </w:tblPrExChange>
                    </w:tblPrEx>
                    <w:trPr>
                      <w:trHeight w:val="279"/>
                      <w:ins w:id="98" w:author="Mohammad Daraghmeh" w:date="2013-09-24T22:50:00Z"/>
                    </w:trPr>
                    <w:tc>
                      <w:tcPr>
                        <w:tcW w:w="7707" w:type="dxa"/>
                        <w:tcPrChange w:id="99" w:author="Mohammad Daraghmeh" w:date="2013-09-24T22:50:00Z">
                          <w:tcPr>
                            <w:tcW w:w="7707" w:type="dxa"/>
                          </w:tcPr>
                        </w:tcPrChange>
                      </w:tcPr>
                      <w:p w14:paraId="573F6307" w14:textId="4AC21A74" w:rsidR="005F1702" w:rsidRPr="005F1702" w:rsidRDefault="005F1702" w:rsidP="005F1702">
                        <w:pPr>
                          <w:spacing w:before="80" w:after="0"/>
                          <w:jc w:val="left"/>
                          <w:rPr>
                            <w:ins w:id="100" w:author="Mohammad Daraghmeh" w:date="2013-09-24T22:50:00Z"/>
                            <w:rFonts w:ascii="Arial" w:hAnsi="Arial" w:cs="Arial"/>
                            <w:bCs/>
                            <w:color w:val="000000" w:themeColor="text1"/>
                            <w:sz w:val="21"/>
                            <w:szCs w:val="21"/>
                            <w:rPrChange w:id="101" w:author="Mohammad Daraghmeh" w:date="2013-09-24T22:51:00Z">
                              <w:rPr>
                                <w:ins w:id="102" w:author="Mohammad Daraghmeh" w:date="2013-09-24T22:50:00Z"/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103" w:author="Mohammad Daraghmeh" w:date="2013-09-24T22:50:00Z"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104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>Hardware Description Languages</w:t>
                          </w:r>
                        </w:ins>
                      </w:p>
                    </w:tc>
                    <w:tc>
                      <w:tcPr>
                        <w:tcW w:w="2885" w:type="dxa"/>
                        <w:gridSpan w:val="2"/>
                        <w:tcPrChange w:id="105" w:author="Mohammad Daraghmeh" w:date="2013-09-24T22:50:00Z">
                          <w:tcPr>
                            <w:tcW w:w="2885" w:type="dxa"/>
                            <w:gridSpan w:val="2"/>
                          </w:tcPr>
                        </w:tcPrChange>
                      </w:tcPr>
                      <w:p w14:paraId="35C6E985" w14:textId="17C1A83E" w:rsidR="005F1702" w:rsidRPr="005D7261" w:rsidRDefault="004B0FDD" w:rsidP="00FC6DDC">
                        <w:pPr>
                          <w:spacing w:before="80" w:after="0"/>
                          <w:jc w:val="right"/>
                          <w:rPr>
                            <w:ins w:id="106" w:author="Mohammad Daraghmeh" w:date="2013-09-24T22:50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107" w:author="Mohammad Daraghmeh" w:date="2013-09-25T00:15:00Z"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2012-13 Spring Quarter</w:t>
                          </w:r>
                        </w:ins>
                      </w:p>
                    </w:tc>
                  </w:tr>
                  <w:tr w:rsidR="005F1702" w:rsidRPr="002D44B0" w14:paraId="6413529D" w14:textId="77777777" w:rsidTr="005F1702">
                    <w:trPr>
                      <w:trHeight w:val="279"/>
                      <w:ins w:id="108" w:author="Mohammad Daraghmeh" w:date="2013-09-24T22:50:00Z"/>
                    </w:trPr>
                    <w:tc>
                      <w:tcPr>
                        <w:tcW w:w="7707" w:type="dxa"/>
                      </w:tcPr>
                      <w:p w14:paraId="5EC38E51" w14:textId="12C1BE9C" w:rsidR="005F1702" w:rsidRPr="005F1702" w:rsidRDefault="005F1702" w:rsidP="005F1702">
                        <w:pPr>
                          <w:spacing w:before="80" w:after="0"/>
                          <w:jc w:val="left"/>
                          <w:rPr>
                            <w:ins w:id="109" w:author="Mohammad Daraghmeh" w:date="2013-09-24T22:50:00Z"/>
                            <w:rFonts w:ascii="Arial" w:hAnsi="Arial" w:cs="Arial"/>
                            <w:bCs/>
                            <w:color w:val="000000" w:themeColor="text1"/>
                            <w:sz w:val="21"/>
                            <w:szCs w:val="21"/>
                            <w:rPrChange w:id="110" w:author="Mohammad Daraghmeh" w:date="2013-09-24T22:51:00Z">
                              <w:rPr>
                                <w:ins w:id="111" w:author="Mohammad Daraghmeh" w:date="2013-09-24T22:50:00Z"/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112" w:author="Mohammad Daraghmeh" w:date="2013-09-24T22:50:00Z"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113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>Assembly Language Programming</w:t>
                          </w:r>
                        </w:ins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0F37A075" w14:textId="38A5D024" w:rsidR="005F1702" w:rsidRPr="005D7261" w:rsidRDefault="004B0FDD" w:rsidP="00FC6DDC">
                        <w:pPr>
                          <w:spacing w:before="80" w:after="0"/>
                          <w:jc w:val="right"/>
                          <w:rPr>
                            <w:ins w:id="114" w:author="Mohammad Daraghmeh" w:date="2013-09-24T22:50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115" w:author="Mohammad Daraghmeh" w:date="2013-09-25T00:15:00Z"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2012-13 Fall Quarter</w:t>
                          </w:r>
                        </w:ins>
                      </w:p>
                    </w:tc>
                  </w:tr>
                  <w:tr w:rsidR="005F1702" w:rsidRPr="002D44B0" w14:paraId="27BDB1AC" w14:textId="77777777" w:rsidTr="00360C25">
                    <w:trPr>
                      <w:ins w:id="116" w:author="Mohammad Daraghmeh" w:date="2013-09-24T22:50:00Z"/>
                    </w:trPr>
                    <w:tc>
                      <w:tcPr>
                        <w:tcW w:w="7707" w:type="dxa"/>
                      </w:tcPr>
                      <w:p w14:paraId="0D3A61B1" w14:textId="276B58A8" w:rsidR="005F1702" w:rsidRPr="005F1702" w:rsidRDefault="005F1702" w:rsidP="005F1702">
                        <w:pPr>
                          <w:spacing w:before="80" w:after="0"/>
                          <w:jc w:val="left"/>
                          <w:rPr>
                            <w:ins w:id="117" w:author="Mohammad Daraghmeh" w:date="2013-09-24T22:50:00Z"/>
                            <w:rFonts w:ascii="Arial" w:hAnsi="Arial" w:cs="Arial"/>
                            <w:bCs/>
                            <w:color w:val="000000" w:themeColor="text1"/>
                            <w:sz w:val="21"/>
                            <w:szCs w:val="21"/>
                            <w:rPrChange w:id="118" w:author="Mohammad Daraghmeh" w:date="2013-09-24T22:51:00Z">
                              <w:rPr>
                                <w:ins w:id="119" w:author="Mohammad Daraghmeh" w:date="2013-09-24T22:50:00Z"/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120" w:author="Mohammad Daraghmeh" w:date="2013-09-24T22:50:00Z"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121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>Object-Oriented Programming</w:t>
                          </w:r>
                        </w:ins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13C28038" w14:textId="408EC52B" w:rsidR="005F1702" w:rsidRPr="005D7261" w:rsidRDefault="004B0FDD" w:rsidP="00FC6DDC">
                        <w:pPr>
                          <w:spacing w:before="80" w:after="0"/>
                          <w:jc w:val="right"/>
                          <w:rPr>
                            <w:ins w:id="122" w:author="Mohammad Daraghmeh" w:date="2013-09-24T22:50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123" w:author="Mohammad Daraghmeh" w:date="2013-09-25T00:15:00Z"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2012-13 Summer Quarter</w:t>
                          </w:r>
                        </w:ins>
                      </w:p>
                    </w:tc>
                  </w:tr>
                  <w:tr w:rsidR="00FC6DDC" w:rsidRPr="002D44B0" w14:paraId="38FA9922" w14:textId="77777777" w:rsidTr="00360C25">
                    <w:trPr>
                      <w:ins w:id="124" w:author="Mohammad Daraghmeh" w:date="2013-04-24T01:56:00Z"/>
                    </w:trPr>
                    <w:tc>
                      <w:tcPr>
                        <w:tcW w:w="8162" w:type="dxa"/>
                        <w:gridSpan w:val="2"/>
                      </w:tcPr>
                      <w:p w14:paraId="07C446FD" w14:textId="77777777" w:rsidR="00FC6DDC" w:rsidRPr="005F1702" w:rsidRDefault="00FC6DDC" w:rsidP="00FC6DDC">
                        <w:pPr>
                          <w:spacing w:after="0"/>
                          <w:jc w:val="left"/>
                          <w:rPr>
                            <w:ins w:id="125" w:author="Mohammad Daraghmeh" w:date="2013-04-24T01:56:00Z"/>
                            <w:rFonts w:ascii="Arial" w:hAnsi="Arial" w:cs="Arial"/>
                            <w:b/>
                            <w:color w:val="000000" w:themeColor="text1"/>
                            <w:sz w:val="21"/>
                            <w:szCs w:val="21"/>
                            <w:rPrChange w:id="126" w:author="Mohammad Daraghmeh" w:date="2013-09-24T22:51:00Z">
                              <w:rPr>
                                <w:ins w:id="127" w:author="Mohammad Daraghmeh" w:date="2013-04-24T01:56:00Z"/>
                                <w:rFonts w:ascii="Arial" w:hAnsi="Arial" w:cs="Arial"/>
                                <w:b/>
                                <w:color w:val="3B3E42"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128" w:author="Mohammad Daraghmeh" w:date="2013-04-24T01:56:00Z"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129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>Data Structures For Problem Solving</w:t>
                          </w:r>
                        </w:ins>
                      </w:p>
                    </w:tc>
                    <w:tc>
                      <w:tcPr>
                        <w:tcW w:w="2430" w:type="dxa"/>
                      </w:tcPr>
                      <w:p w14:paraId="0FE400AD" w14:textId="3809C274" w:rsidR="00FC6DDC" w:rsidRPr="005D7261" w:rsidRDefault="004B0FDD" w:rsidP="00FC6DDC">
                        <w:pPr>
                          <w:spacing w:after="0"/>
                          <w:jc w:val="right"/>
                          <w:rPr>
                            <w:ins w:id="130" w:author="Mohammad Daraghmeh" w:date="2013-04-24T01:56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131" w:author="Mohammad Daraghmeh" w:date="2013-09-25T00:15:00Z"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2011-12 Winter Quarter</w:t>
                          </w:r>
                        </w:ins>
                      </w:p>
                    </w:tc>
                  </w:tr>
                  <w:tr w:rsidR="00FC6DDC" w:rsidRPr="002D44B0" w14:paraId="0C1E21C3" w14:textId="77777777" w:rsidTr="00360C25">
                    <w:trPr>
                      <w:ins w:id="132" w:author="Mohammad Daraghmeh" w:date="2013-04-24T01:56:00Z"/>
                    </w:trPr>
                    <w:tc>
                      <w:tcPr>
                        <w:tcW w:w="7707" w:type="dxa"/>
                      </w:tcPr>
                      <w:p w14:paraId="00D16E3E" w14:textId="377742FB" w:rsidR="00FC6DDC" w:rsidRPr="005F1702" w:rsidRDefault="005F1702" w:rsidP="00FC6DDC">
                        <w:pPr>
                          <w:spacing w:after="0"/>
                          <w:ind w:left="720" w:hanging="720"/>
                          <w:jc w:val="left"/>
                          <w:rPr>
                            <w:ins w:id="133" w:author="Mohammad Daraghmeh" w:date="2013-04-24T01:56:00Z"/>
                            <w:rFonts w:ascii="Arial" w:hAnsi="Arial" w:cs="Arial"/>
                            <w:bCs/>
                            <w:color w:val="000000" w:themeColor="text1"/>
                            <w:sz w:val="21"/>
                            <w:szCs w:val="21"/>
                            <w:rPrChange w:id="134" w:author="Mohammad Daraghmeh" w:date="2013-09-24T22:51:00Z">
                              <w:rPr>
                                <w:ins w:id="135" w:author="Mohammad Daraghmeh" w:date="2013-04-24T01:56:00Z"/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136" w:author="Mohammad Daraghmeh" w:date="2013-09-24T22:51:00Z">
                          <w:r w:rsidRPr="005F1702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  <w:rPrChange w:id="137" w:author="Mohammad Daraghmeh" w:date="2013-09-24T22:51:00Z">
                                <w:rPr>
                                  <w:rFonts w:ascii="Arial" w:hAnsi="Arial" w:cs="Arial"/>
                                  <w:bCs/>
                                  <w:sz w:val="21"/>
                                  <w:szCs w:val="21"/>
                                </w:rPr>
                              </w:rPrChange>
                            </w:rPr>
                            <w:t>Problem-Based Intro C</w:t>
                          </w:r>
                        </w:ins>
                        <w:ins w:id="138" w:author="Ace" w:date="2015-03-03T11:27:00Z">
                          <w:r w:rsidR="00850245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21"/>
                              <w:szCs w:val="21"/>
                            </w:rPr>
                            <w:t>S</w:t>
                          </w:r>
                        </w:ins>
                        <w:ins w:id="139" w:author="Mohammad Daraghmeh" w:date="2013-09-24T22:51:00Z">
                          <w:del w:id="140" w:author="Ace" w:date="2015-03-03T11:27:00Z">
                            <w:r w:rsidRPr="005F1702" w:rsidDel="008502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1"/>
                                <w:szCs w:val="21"/>
                                <w:rPrChange w:id="141" w:author="Mohammad Daraghmeh" w:date="2013-09-24T22:51:00Z">
                                  <w:rPr>
                                    <w:rFonts w:ascii="Arial" w:hAnsi="Arial" w:cs="Arial"/>
                                    <w:bCs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s</w:delText>
                            </w:r>
                          </w:del>
                        </w:ins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7D7EFF89" w14:textId="4D86394B" w:rsidR="00FC6DDC" w:rsidRPr="005D7261" w:rsidRDefault="004B0FDD" w:rsidP="00FC6DDC">
                        <w:pPr>
                          <w:spacing w:after="0"/>
                          <w:jc w:val="right"/>
                          <w:rPr>
                            <w:ins w:id="142" w:author="Mohammad Daraghmeh" w:date="2013-04-24T01:56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143" w:author="Mohammad Daraghmeh" w:date="2013-09-25T00:16:00Z">
                          <w:r w:rsidRPr="004B0FD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2011-12 Fall Quarter</w:t>
                          </w:r>
                        </w:ins>
                      </w:p>
                    </w:tc>
                  </w:tr>
                  <w:tr w:rsidR="00FC6DDC" w:rsidRPr="002D44B0" w14:paraId="7C42C4AF" w14:textId="77777777" w:rsidTr="00360C25">
                    <w:trPr>
                      <w:trHeight w:val="60"/>
                      <w:ins w:id="144" w:author="Mohammad Daraghmeh" w:date="2013-04-24T01:56:00Z"/>
                    </w:trPr>
                    <w:tc>
                      <w:tcPr>
                        <w:tcW w:w="7707" w:type="dxa"/>
                      </w:tcPr>
                      <w:p w14:paraId="7B01DF92" w14:textId="283C7879" w:rsidR="00FC6DDC" w:rsidRPr="005F1702" w:rsidRDefault="005F1702" w:rsidP="00FC6DDC">
                        <w:pPr>
                          <w:spacing w:after="0"/>
                          <w:jc w:val="left"/>
                          <w:rPr>
                            <w:ins w:id="145" w:author="Mohammad Daraghmeh" w:date="2013-04-24T01:56:00Z"/>
                            <w:rFonts w:ascii="Arial" w:hAnsi="Arial" w:cs="Arial"/>
                            <w:color w:val="000000" w:themeColor="text1"/>
                            <w:sz w:val="21"/>
                            <w:szCs w:val="21"/>
                            <w:rPrChange w:id="146" w:author="Mohammad Daraghmeh" w:date="2013-09-24T22:51:00Z">
                              <w:rPr>
                                <w:ins w:id="147" w:author="Mohammad Daraghmeh" w:date="2013-04-24T01:56:00Z"/>
                                <w:rFonts w:ascii="Arial" w:hAnsi="Arial" w:cs="Arial"/>
                                <w:b/>
                                <w:color w:val="3B3E42"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148" w:author="Mohammad Daraghmeh" w:date="2013-09-24T22:51:00Z">
                          <w:r w:rsidRPr="005F1702">
                            <w:rPr>
                              <w:rFonts w:ascii="Arial" w:hAnsi="Arial" w:cs="Arial"/>
                              <w:color w:val="000000" w:themeColor="text1"/>
                              <w:sz w:val="21"/>
                              <w:szCs w:val="21"/>
                              <w:rPrChange w:id="149" w:author="Mohammad Daraghmeh" w:date="2013-09-24T22:51:00Z">
                                <w:rPr>
                                  <w:rFonts w:ascii="Arial" w:hAnsi="Arial" w:cs="Arial"/>
                                  <w:b/>
                                  <w:color w:val="3B3E42"/>
                                  <w:sz w:val="21"/>
                                  <w:szCs w:val="21"/>
                                </w:rPr>
                              </w:rPrChange>
                            </w:rPr>
                            <w:t>Calculus Sequence (A,B,C)</w:t>
                          </w:r>
                        </w:ins>
                        <w:ins w:id="150" w:author="Ace" w:date="2015-03-03T11:26:00Z">
                          <w:r w:rsidR="00356205">
                            <w:rPr>
                              <w:rFonts w:ascii="Arial" w:hAnsi="Arial" w:cs="Arial"/>
                              <w:color w:val="000000" w:themeColor="text1"/>
                              <w:sz w:val="21"/>
                              <w:szCs w:val="21"/>
                            </w:rPr>
                            <w:t xml:space="preserve">, </w:t>
                          </w:r>
                          <w:r w:rsidR="00356205" w:rsidRPr="00356205">
                            <w:rPr>
                              <w:rFonts w:ascii="Arial" w:hAnsi="Arial" w:cs="Arial"/>
                              <w:color w:val="000000" w:themeColor="text1"/>
                              <w:sz w:val="21"/>
                              <w:szCs w:val="21"/>
                            </w:rPr>
                            <w:t>Differential Equations</w:t>
                          </w:r>
                          <w:r w:rsidR="00356205">
                            <w:rPr>
                              <w:rFonts w:ascii="Arial" w:hAnsi="Arial" w:cs="Arial"/>
                              <w:color w:val="000000" w:themeColor="text1"/>
                              <w:sz w:val="21"/>
                              <w:szCs w:val="21"/>
                            </w:rPr>
                            <w:t xml:space="preserve">, </w:t>
                          </w:r>
                          <w:r w:rsidR="00356205" w:rsidRPr="00356205">
                            <w:rPr>
                              <w:rFonts w:ascii="Arial" w:hAnsi="Arial" w:cs="Arial"/>
                              <w:color w:val="000000" w:themeColor="text1"/>
                              <w:sz w:val="21"/>
                              <w:szCs w:val="21"/>
                            </w:rPr>
                            <w:t>Probability and Statistics I</w:t>
                          </w:r>
                        </w:ins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11EAEAEA" w14:textId="3561AA89" w:rsidR="00FC6DDC" w:rsidRPr="005D7261" w:rsidRDefault="004B0FDD" w:rsidP="00FC6DDC">
                        <w:pPr>
                          <w:spacing w:after="0"/>
                          <w:jc w:val="right"/>
                          <w:rPr>
                            <w:ins w:id="151" w:author="Mohammad Daraghmeh" w:date="2013-04-24T01:56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152" w:author="Mohammad Daraghmeh" w:date="2013-09-25T00:16:00Z"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2011-1</w:t>
                          </w:r>
                        </w:ins>
                        <w:ins w:id="153" w:author="Ace" w:date="2015-03-03T11:26:00Z">
                          <w:r w:rsidR="00FC3AF9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4</w:t>
                          </w:r>
                        </w:ins>
                        <w:ins w:id="154" w:author="Mohammad Daraghmeh" w:date="2013-09-25T00:16:00Z">
                          <w:del w:id="155" w:author="Ace" w:date="2015-03-03T11:26:00Z">
                            <w:r w:rsidDel="00FC3AF9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3</w:delText>
                            </w:r>
                          </w:del>
                        </w:ins>
                      </w:p>
                    </w:tc>
                  </w:tr>
                </w:tbl>
                <w:p w14:paraId="39AFA75C" w14:textId="77777777" w:rsidR="00FC6DDC" w:rsidRPr="002D44B0" w:rsidRDefault="00FC6DDC" w:rsidP="00FC6DDC">
                  <w:pPr>
                    <w:spacing w:after="0" w:line="240" w:lineRule="auto"/>
                    <w:rPr>
                      <w:ins w:id="156" w:author="Mohammad Daraghmeh" w:date="2013-04-24T01:56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AFCB69D" w14:textId="77777777" w:rsidR="00FA2802" w:rsidRPr="005616BF" w:rsidRDefault="00FA2802" w:rsidP="00FA2802">
            <w:pPr>
              <w:spacing w:after="0" w:line="240" w:lineRule="auto"/>
              <w:rPr>
                <w:ins w:id="157" w:author="Mohammad Daraghmeh" w:date="2013-04-24T01:57:00Z"/>
                <w:rFonts w:ascii="Arial" w:hAnsi="Arial" w:cs="Arial"/>
                <w:color w:val="FFFFFF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682"/>
            </w:tblGrid>
            <w:tr w:rsidR="00FA2802" w:rsidRPr="002D44B0" w14:paraId="402DE6E8" w14:textId="77777777" w:rsidTr="00360C25">
              <w:trPr>
                <w:ins w:id="158" w:author="Mohammad Daraghmeh" w:date="2013-04-24T01:57:00Z"/>
              </w:trPr>
              <w:tc>
                <w:tcPr>
                  <w:tcW w:w="1068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F6A53C" w14:textId="77777777" w:rsidR="00FA2802" w:rsidRPr="002D44B0" w:rsidRDefault="00FA2802" w:rsidP="00FA2802">
                  <w:pPr>
                    <w:tabs>
                      <w:tab w:val="center" w:pos="5115"/>
                    </w:tabs>
                    <w:spacing w:after="0" w:line="240" w:lineRule="auto"/>
                    <w:rPr>
                      <w:ins w:id="159" w:author="Mohammad Daraghmeh" w:date="2013-04-24T01:57:00Z"/>
                      <w:rFonts w:ascii="Arial" w:hAnsi="Arial" w:cs="Arial"/>
                      <w:b/>
                      <w:bCs/>
                      <w:color w:val="3B3E42"/>
                    </w:rPr>
                  </w:pPr>
                  <w:ins w:id="160" w:author="Mohammad Daraghmeh" w:date="2013-04-24T01:57:00Z">
                    <w:r w:rsidRPr="002D44B0">
                      <w:rPr>
                        <w:rFonts w:ascii="Arial" w:hAnsi="Arial" w:cs="Arial"/>
                        <w:b/>
                        <w:bCs/>
                        <w:color w:val="3B3E42"/>
                      </w:rPr>
                      <w:t>Key Skills</w:t>
                    </w:r>
                    <w:r>
                      <w:rPr>
                        <w:rFonts w:ascii="Arial" w:hAnsi="Arial" w:cs="Arial"/>
                        <w:b/>
                        <w:bCs/>
                        <w:color w:val="3B3E42"/>
                      </w:rPr>
                      <w:tab/>
                    </w:r>
                  </w:ins>
                </w:p>
              </w:tc>
            </w:tr>
            <w:tr w:rsidR="00FA2802" w:rsidRPr="002D44B0" w14:paraId="3DFF6787" w14:textId="77777777" w:rsidTr="00360C25">
              <w:trPr>
                <w:ins w:id="161" w:author="Mohammad Daraghmeh" w:date="2013-04-24T01:57:00Z"/>
              </w:trPr>
              <w:tc>
                <w:tcPr>
                  <w:tcW w:w="1068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C0032B7" w14:textId="77777777" w:rsidR="00FA2802" w:rsidRPr="002D44B0" w:rsidRDefault="00FA2802">
                  <w:pPr>
                    <w:spacing w:before="80" w:after="120" w:line="240" w:lineRule="auto"/>
                    <w:jc w:val="left"/>
                    <w:rPr>
                      <w:ins w:id="162" w:author="Mohammad Daraghmeh" w:date="2013-04-24T01:57:00Z"/>
                      <w:rFonts w:ascii="Arial" w:hAnsi="Arial" w:cs="Arial"/>
                      <w:b/>
                      <w:bCs/>
                      <w:color w:val="3B3E42"/>
                    </w:rPr>
                    <w:pPrChange w:id="163" w:author="Mohammad Daraghmeh" w:date="2013-09-25T02:05:00Z">
                      <w:pPr>
                        <w:spacing w:before="80" w:after="120" w:line="240" w:lineRule="auto"/>
                        <w:jc w:val="distribute"/>
                      </w:pPr>
                    </w:pPrChange>
                  </w:pPr>
                  <w:ins w:id="164" w:author="Mohammad Daraghmeh" w:date="2013-04-24T01:57:00Z">
                    <w:r w:rsidRPr="002D44B0">
                      <w:rPr>
                        <w:rFonts w:ascii="Arial" w:hAnsi="Arial" w:cs="Arial"/>
                        <w:bCs/>
                        <w:color w:val="3B3E42"/>
                      </w:rPr>
                      <w:t>Proficient or familiar with a vast array of programming languages, concepts and technologies, including:</w:t>
                    </w:r>
                  </w:ins>
                </w:p>
                <w:tbl>
                  <w:tblPr>
                    <w:tblW w:w="11360" w:type="dxa"/>
                    <w:tblBorders>
                      <w:top w:val="single" w:sz="4" w:space="0" w:color="C6D9F1"/>
                      <w:left w:val="single" w:sz="4" w:space="0" w:color="C6D9F1"/>
                      <w:bottom w:val="single" w:sz="4" w:space="0" w:color="C6D9F1"/>
                      <w:right w:val="single" w:sz="4" w:space="0" w:color="C6D9F1"/>
                      <w:insideH w:val="single" w:sz="4" w:space="0" w:color="C6D9F1"/>
                      <w:insideV w:val="single" w:sz="4" w:space="0" w:color="C6D9F1"/>
                    </w:tblBorders>
                    <w:tblLayout w:type="fixed"/>
                    <w:tblLook w:val="04A0" w:firstRow="1" w:lastRow="0" w:firstColumn="1" w:lastColumn="0" w:noHBand="0" w:noVBand="1"/>
                    <w:tblPrChange w:id="165" w:author="Mohammad Daraghmeh" w:date="2015-08-20T19:55:00Z">
                      <w:tblPr>
                        <w:tblW w:w="11360" w:type="dxa"/>
                        <w:tblBorders>
                          <w:top w:val="single" w:sz="4" w:space="0" w:color="C6D9F1"/>
                          <w:left w:val="single" w:sz="4" w:space="0" w:color="C6D9F1"/>
                          <w:bottom w:val="single" w:sz="4" w:space="0" w:color="C6D9F1"/>
                          <w:right w:val="single" w:sz="4" w:space="0" w:color="C6D9F1"/>
                          <w:insideH w:val="single" w:sz="4" w:space="0" w:color="C6D9F1"/>
                          <w:insideV w:val="single" w:sz="4" w:space="0" w:color="C6D9F1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1303"/>
                    <w:gridCol w:w="1621"/>
                    <w:gridCol w:w="503"/>
                    <w:gridCol w:w="1207"/>
                    <w:gridCol w:w="239"/>
                    <w:gridCol w:w="31"/>
                    <w:gridCol w:w="599"/>
                    <w:gridCol w:w="31"/>
                    <w:gridCol w:w="925"/>
                    <w:gridCol w:w="335"/>
                    <w:gridCol w:w="747"/>
                    <w:gridCol w:w="243"/>
                    <w:gridCol w:w="1617"/>
                    <w:gridCol w:w="93"/>
                    <w:gridCol w:w="1080"/>
                    <w:gridCol w:w="514"/>
                    <w:gridCol w:w="236"/>
                    <w:gridCol w:w="36"/>
                    <w:tblGridChange w:id="166">
                      <w:tblGrid>
                        <w:gridCol w:w="1303"/>
                        <w:gridCol w:w="623"/>
                        <w:gridCol w:w="998"/>
                        <w:gridCol w:w="503"/>
                        <w:gridCol w:w="1207"/>
                        <w:gridCol w:w="239"/>
                        <w:gridCol w:w="118"/>
                        <w:gridCol w:w="512"/>
                        <w:gridCol w:w="31"/>
                        <w:gridCol w:w="925"/>
                        <w:gridCol w:w="335"/>
                        <w:gridCol w:w="748"/>
                        <w:gridCol w:w="239"/>
                        <w:gridCol w:w="3"/>
                        <w:gridCol w:w="16"/>
                        <w:gridCol w:w="1601"/>
                        <w:gridCol w:w="270"/>
                        <w:gridCol w:w="903"/>
                        <w:gridCol w:w="514"/>
                        <w:gridCol w:w="236"/>
                        <w:gridCol w:w="36"/>
                      </w:tblGrid>
                    </w:tblGridChange>
                  </w:tblGrid>
                  <w:tr w:rsidR="00FA2802" w:rsidRPr="00406C50" w14:paraId="1FF32155" w14:textId="77777777" w:rsidTr="00107972">
                    <w:trPr>
                      <w:cantSplit/>
                      <w:ins w:id="167" w:author="Mohammad Daraghmeh" w:date="2013-04-24T01:57:00Z"/>
                      <w:trPrChange w:id="168" w:author="Mohammad Daraghmeh" w:date="2015-08-20T19:55:00Z">
                        <w:trPr>
                          <w:cantSplit/>
                        </w:trPr>
                      </w:trPrChange>
                    </w:trPr>
                    <w:tc>
                      <w:tcPr>
                        <w:tcW w:w="1303" w:type="dxa"/>
                        <w:tcBorders>
                          <w:top w:val="nil"/>
                          <w:left w:val="nil"/>
                        </w:tcBorders>
                        <w:tcPrChange w:id="169" w:author="Mohammad Daraghmeh" w:date="2015-08-20T19:55:00Z">
                          <w:tcPr>
                            <w:tcW w:w="1928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6EA6678D" w14:textId="77777777" w:rsidR="00FA2802" w:rsidRPr="00360C25" w:rsidRDefault="00FA2802" w:rsidP="00FA2802">
                        <w:pPr>
                          <w:spacing w:before="80" w:after="120" w:line="240" w:lineRule="auto"/>
                          <w:jc w:val="center"/>
                          <w:rPr>
                            <w:ins w:id="170" w:author="Mohammad Daraghmeh" w:date="2013-04-24T01:57:00Z"/>
                            <w:rFonts w:ascii="Arial" w:hAnsi="Arial" w:cs="Arial"/>
                            <w:b/>
                            <w:color w:val="3B3E42"/>
                          </w:rPr>
                        </w:pPr>
                        <w:ins w:id="171" w:author="Mohammad Daraghmeh" w:date="2013-04-24T01:57:00Z">
                          <w:r w:rsidRPr="00360C25">
                            <w:rPr>
                              <w:rFonts w:ascii="Arial" w:hAnsi="Arial" w:cs="Arial"/>
                              <w:b/>
                              <w:color w:val="3B3E42"/>
                            </w:rPr>
                            <w:t>Operating System</w:t>
                          </w:r>
                        </w:ins>
                      </w:p>
                    </w:tc>
                    <w:tc>
                      <w:tcPr>
                        <w:tcW w:w="3601" w:type="dxa"/>
                        <w:gridSpan w:val="5"/>
                        <w:tcBorders>
                          <w:top w:val="nil"/>
                          <w:left w:val="nil"/>
                        </w:tcBorders>
                        <w:vAlign w:val="center"/>
                        <w:tcPrChange w:id="172" w:author="Mohammad Daraghmeh" w:date="2015-08-20T19:55:00Z">
                          <w:tcPr>
                            <w:tcW w:w="3066" w:type="dxa"/>
                            <w:gridSpan w:val="5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00DF7A99" w14:textId="679B16B4" w:rsidR="00FA2802" w:rsidRPr="00406C50" w:rsidRDefault="00FA2802" w:rsidP="000E1D8F">
                        <w:pPr>
                          <w:spacing w:before="80" w:after="120" w:line="240" w:lineRule="auto"/>
                          <w:jc w:val="center"/>
                          <w:rPr>
                            <w:ins w:id="173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174" w:author="Mohammad Daraghmeh" w:date="2013-04-24T01:57:00Z">
                          <w:r w:rsidRPr="00406C50">
                            <w:rPr>
                              <w:rFonts w:ascii="Arial" w:hAnsi="Arial" w:cs="Arial"/>
                              <w:color w:val="3B3E42"/>
                            </w:rPr>
                            <w:t>Microsoft</w:t>
                          </w:r>
                          <w:del w:id="175" w:author="red_mona" w:date="2014-10-01T09:14:00Z">
                            <w:r w:rsidRPr="00406C50" w:rsidDel="000C59C9">
                              <w:rPr>
                                <w:rFonts w:ascii="Arial" w:hAnsi="Arial" w:cs="Arial"/>
                                <w:color w:val="3B3E42"/>
                              </w:rPr>
                              <w:delText xml:space="preserve"> 2003,</w:delText>
                            </w:r>
                          </w:del>
                        </w:ins>
                        <w:ins w:id="176" w:author="red_mona" w:date="2014-10-01T09:14:00Z">
                          <w:r w:rsidR="000C59C9">
                            <w:rPr>
                              <w:rFonts w:ascii="Arial" w:hAnsi="Arial" w:cs="Arial"/>
                              <w:color w:val="3B3E42"/>
                            </w:rPr>
                            <w:t xml:space="preserve"> </w:t>
                          </w:r>
                        </w:ins>
                        <w:ins w:id="177" w:author="Mohammad Daraghmeh" w:date="2013-04-24T01:57:00Z">
                          <w:r w:rsidRPr="00406C50">
                            <w:rPr>
                              <w:rFonts w:ascii="Arial" w:hAnsi="Arial" w:cs="Arial"/>
                              <w:color w:val="3B3E42"/>
                            </w:rPr>
                            <w:t xml:space="preserve">XP, </w:t>
                          </w:r>
                          <w:del w:id="178" w:author="red_mona" w:date="2014-10-01T09:14:00Z">
                            <w:r w:rsidRPr="00406C50" w:rsidDel="000C59C9">
                              <w:rPr>
                                <w:rFonts w:ascii="Arial" w:hAnsi="Arial" w:cs="Arial"/>
                                <w:color w:val="3B3E42"/>
                              </w:rPr>
                              <w:delText xml:space="preserve">and </w:delText>
                            </w:r>
                          </w:del>
                          <w:r w:rsidRPr="00406C50">
                            <w:rPr>
                              <w:rFonts w:ascii="Arial" w:hAnsi="Arial" w:cs="Arial"/>
                              <w:color w:val="3B3E42"/>
                            </w:rPr>
                            <w:t>7</w:t>
                          </w:r>
                        </w:ins>
                        <w:ins w:id="179" w:author="red_mona" w:date="2014-10-01T09:14:00Z">
                          <w:r w:rsidR="000C59C9">
                            <w:rPr>
                              <w:rFonts w:ascii="Arial" w:hAnsi="Arial" w:cs="Arial"/>
                              <w:color w:val="3B3E42"/>
                            </w:rPr>
                            <w:t xml:space="preserve">, and </w:t>
                          </w:r>
                        </w:ins>
                        <w:ins w:id="180" w:author="Mohammad Daraghmeh" w:date="2015-08-20T19:56:00Z">
                          <w:r w:rsidR="000E1D8F">
                            <w:rPr>
                              <w:rFonts w:ascii="Arial" w:hAnsi="Arial" w:cs="Arial"/>
                              <w:color w:val="3B3E42"/>
                            </w:rPr>
                            <w:t>10</w:t>
                          </w:r>
                        </w:ins>
                        <w:ins w:id="181" w:author="red_mona" w:date="2014-10-01T09:14:00Z">
                          <w:del w:id="182" w:author="Mohammad Daraghmeh" w:date="2015-08-20T19:56:00Z">
                            <w:r w:rsidR="000C59C9" w:rsidDel="000E1D8F">
                              <w:rPr>
                                <w:rFonts w:ascii="Arial" w:hAnsi="Arial" w:cs="Arial"/>
                                <w:color w:val="3B3E42"/>
                              </w:rPr>
                              <w:delText>8</w:delText>
                            </w:r>
                          </w:del>
                        </w:ins>
                      </w:p>
                    </w:tc>
                    <w:tc>
                      <w:tcPr>
                        <w:tcW w:w="2637" w:type="dxa"/>
                        <w:gridSpan w:val="5"/>
                        <w:tcBorders>
                          <w:top w:val="nil"/>
                          <w:left w:val="nil"/>
                        </w:tcBorders>
                        <w:vAlign w:val="center"/>
                        <w:tcPrChange w:id="183" w:author="Mohammad Daraghmeh" w:date="2015-08-20T19:55:00Z">
                          <w:tcPr>
                            <w:tcW w:w="2551" w:type="dxa"/>
                            <w:gridSpan w:val="5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186EE220" w14:textId="324A3AB9" w:rsidR="00FA2802" w:rsidRPr="00406C50" w:rsidRDefault="00FA2802" w:rsidP="00107972">
                        <w:pPr>
                          <w:spacing w:before="80" w:after="120" w:line="240" w:lineRule="auto"/>
                          <w:jc w:val="center"/>
                          <w:rPr>
                            <w:ins w:id="184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185" w:author="Mohammad Daraghmeh" w:date="2013-04-24T01:57:00Z">
                          <w:r w:rsidRPr="00406C50">
                            <w:rPr>
                              <w:rFonts w:ascii="Arial" w:hAnsi="Arial" w:cs="Arial"/>
                              <w:color w:val="3B3E42"/>
                            </w:rPr>
                            <w:t xml:space="preserve">Macintosh </w:t>
                          </w:r>
                        </w:ins>
                        <w:ins w:id="186" w:author="red_mona" w:date="2014-10-01T09:14:00Z">
                          <w:r w:rsidR="00E0145F">
                            <w:rPr>
                              <w:rFonts w:ascii="Arial" w:hAnsi="Arial" w:cs="Arial"/>
                              <w:color w:val="3B3E42"/>
                            </w:rPr>
                            <w:t>OSX 10.4-10.</w:t>
                          </w:r>
                        </w:ins>
                        <w:ins w:id="187" w:author="Ace" w:date="2015-03-05T01:06:00Z">
                          <w:r w:rsidR="00762915">
                            <w:rPr>
                              <w:rFonts w:ascii="Arial" w:hAnsi="Arial" w:cs="Arial"/>
                              <w:color w:val="3B3E42"/>
                            </w:rPr>
                            <w:t>10</w:t>
                          </w:r>
                        </w:ins>
                        <w:ins w:id="188" w:author="red_mona" w:date="2014-10-01T09:14:00Z">
                          <w:del w:id="189" w:author="Ace" w:date="2015-03-05T01:06:00Z">
                            <w:r w:rsidR="00E0145F" w:rsidDel="00762915">
                              <w:rPr>
                                <w:rFonts w:ascii="Arial" w:hAnsi="Arial" w:cs="Arial"/>
                                <w:color w:val="3B3E42"/>
                              </w:rPr>
                              <w:delText>9</w:delText>
                            </w:r>
                          </w:del>
                        </w:ins>
                        <w:ins w:id="190" w:author="Mohammad Daraghmeh" w:date="2013-04-24T01:57:00Z">
                          <w:del w:id="191" w:author="red_mona" w:date="2014-10-01T09:14:00Z">
                            <w:r w:rsidDel="00053392">
                              <w:rPr>
                                <w:rFonts w:ascii="Arial" w:hAnsi="Arial" w:cs="Arial"/>
                                <w:color w:val="3B3E42"/>
                              </w:rPr>
                              <w:delText>Mountain Lion</w:delText>
                            </w:r>
                          </w:del>
                        </w:ins>
                      </w:p>
                    </w:tc>
                    <w:tc>
                      <w:tcPr>
                        <w:tcW w:w="3033" w:type="dxa"/>
                        <w:gridSpan w:val="4"/>
                        <w:tcBorders>
                          <w:top w:val="nil"/>
                          <w:left w:val="nil"/>
                        </w:tcBorders>
                        <w:vAlign w:val="center"/>
                        <w:tcPrChange w:id="192" w:author="Mohammad Daraghmeh" w:date="2015-08-20T19:55:00Z">
                          <w:tcPr>
                            <w:tcW w:w="3029" w:type="dxa"/>
                            <w:gridSpan w:val="6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70E5B559" w14:textId="1CEFBD44" w:rsidR="00FA2802" w:rsidRPr="00406C50" w:rsidRDefault="00FA2802" w:rsidP="00107972">
                        <w:pPr>
                          <w:spacing w:before="80" w:after="120" w:line="240" w:lineRule="auto"/>
                          <w:jc w:val="center"/>
                          <w:rPr>
                            <w:ins w:id="193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194" w:author="Mohammad Daraghmeh" w:date="2013-04-24T01:57:00Z">
                          <w:del w:id="195" w:author="Ace" w:date="2014-12-18T03:30:00Z">
                            <w:r w:rsidDel="00D856A0">
                              <w:rPr>
                                <w:rFonts w:ascii="Arial" w:hAnsi="Arial" w:cs="Arial"/>
                                <w:color w:val="3B3E42"/>
                              </w:rPr>
                              <w:delText>Linux</w:delText>
                            </w:r>
                          </w:del>
                        </w:ins>
                        <w:ins w:id="196" w:author="Ace" w:date="2014-12-18T03:30:00Z">
                          <w:r w:rsidR="00D856A0">
                            <w:rPr>
                              <w:rFonts w:ascii="Arial" w:hAnsi="Arial" w:cs="Arial"/>
                              <w:color w:val="3B3E42"/>
                            </w:rPr>
                            <w:t xml:space="preserve">Adobe CS6 Suite </w:t>
                          </w:r>
                          <w:r w:rsidR="00D856A0">
                            <w:rPr>
                              <w:rFonts w:ascii="Arial" w:hAnsi="Arial" w:cs="Arial"/>
                              <w:color w:val="3B3E42"/>
                            </w:rPr>
                            <w:br/>
                          </w:r>
                          <w:r w:rsidR="00D856A0" w:rsidRPr="00D856A0">
                            <w:rPr>
                              <w:rFonts w:ascii="Arial" w:hAnsi="Arial" w:cs="Arial"/>
                              <w:color w:val="3B3E42"/>
                              <w:sz w:val="18"/>
                              <w:rPrChange w:id="197" w:author="Ace" w:date="2014-12-18T03:31:00Z">
                                <w:rPr>
                                  <w:rFonts w:ascii="Arial" w:hAnsi="Arial" w:cs="Arial"/>
                                  <w:color w:val="3B3E42"/>
                                </w:rPr>
                              </w:rPrChange>
                            </w:rPr>
                            <w:t>(</w:t>
                          </w:r>
                          <w:r w:rsidR="00D856A0" w:rsidRPr="00B15FEE">
                            <w:rPr>
                              <w:rFonts w:ascii="Arial" w:hAnsi="Arial" w:cs="Arial"/>
                              <w:i/>
                              <w:color w:val="3B3E42"/>
                              <w:sz w:val="18"/>
                              <w:rPrChange w:id="198" w:author="Ace" w:date="2014-12-18T03:32:00Z">
                                <w:rPr>
                                  <w:rFonts w:ascii="Arial" w:hAnsi="Arial" w:cs="Arial"/>
                                  <w:color w:val="3B3E42"/>
                                </w:rPr>
                              </w:rPrChange>
                            </w:rPr>
                            <w:t>Focus</w:t>
                          </w:r>
                          <w:r w:rsidR="00D856A0" w:rsidRPr="00D856A0">
                            <w:rPr>
                              <w:rFonts w:ascii="Arial" w:hAnsi="Arial" w:cs="Arial"/>
                              <w:color w:val="3B3E42"/>
                              <w:sz w:val="18"/>
                              <w:rPrChange w:id="199" w:author="Ace" w:date="2014-12-18T03:31:00Z">
                                <w:rPr>
                                  <w:rFonts w:ascii="Arial" w:hAnsi="Arial" w:cs="Arial"/>
                                  <w:color w:val="3B3E42"/>
                                </w:rPr>
                              </w:rPrChange>
                            </w:rPr>
                            <w:t>: Photoshop/Dreamweaver)</w:t>
                          </w:r>
                        </w:ins>
                      </w:p>
                    </w:tc>
                    <w:tc>
                      <w:tcPr>
                        <w:tcW w:w="786" w:type="dxa"/>
                        <w:gridSpan w:val="3"/>
                        <w:tcBorders>
                          <w:top w:val="nil"/>
                          <w:left w:val="nil"/>
                        </w:tcBorders>
                        <w:tcPrChange w:id="200" w:author="Mohammad Daraghmeh" w:date="2015-08-20T19:55:00Z">
                          <w:tcPr>
                            <w:tcW w:w="786" w:type="dxa"/>
                            <w:gridSpan w:val="3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376B06DD" w14:textId="77777777" w:rsidR="00FA2802" w:rsidRPr="00406C50" w:rsidRDefault="00FA2802" w:rsidP="00FA2802">
                        <w:pPr>
                          <w:spacing w:before="80" w:after="120" w:line="240" w:lineRule="auto"/>
                          <w:jc w:val="center"/>
                          <w:rPr>
                            <w:ins w:id="201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FA2802" w:rsidRPr="00406C50" w14:paraId="792E3DC3" w14:textId="77777777" w:rsidTr="00107972">
                    <w:trPr>
                      <w:gridAfter w:val="1"/>
                      <w:wAfter w:w="36" w:type="dxa"/>
                      <w:cantSplit/>
                      <w:trHeight w:val="242"/>
                      <w:ins w:id="202" w:author="Mohammad Daraghmeh" w:date="2013-04-24T01:57:00Z"/>
                      <w:trPrChange w:id="203" w:author="Mohammad Daraghmeh" w:date="2015-08-20T19:55:00Z">
                        <w:trPr>
                          <w:gridAfter w:val="1"/>
                          <w:wAfter w:w="36" w:type="dxa"/>
                          <w:cantSplit/>
                          <w:trHeight w:val="512"/>
                        </w:trPr>
                      </w:trPrChange>
                    </w:trPr>
                    <w:tc>
                      <w:tcPr>
                        <w:tcW w:w="1303" w:type="dxa"/>
                        <w:tcBorders>
                          <w:top w:val="nil"/>
                          <w:left w:val="nil"/>
                        </w:tcBorders>
                        <w:tcPrChange w:id="204" w:author="Mohammad Daraghmeh" w:date="2015-08-20T19:55:00Z">
                          <w:tcPr>
                            <w:tcW w:w="1304" w:type="dxa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4D527393" w14:textId="77777777" w:rsidR="00FA2802" w:rsidRPr="00705741" w:rsidRDefault="00FA2802" w:rsidP="00FA2802">
                        <w:pPr>
                          <w:spacing w:before="80" w:after="120" w:line="240" w:lineRule="auto"/>
                          <w:jc w:val="center"/>
                          <w:rPr>
                            <w:ins w:id="205" w:author="Mohammad Daraghmeh" w:date="2013-04-24T01:57:00Z"/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ins w:id="206" w:author="Mohammad Daraghmeh" w:date="2013-04-24T01:57:00Z">
                          <w:r w:rsidRPr="00360C25">
                            <w:rPr>
                              <w:rFonts w:ascii="Arial" w:hAnsi="Arial" w:cs="Arial"/>
                              <w:b/>
                              <w:color w:val="3B3E42"/>
                            </w:rPr>
                            <w:t>Software</w:t>
                          </w:r>
                        </w:ins>
                      </w:p>
                    </w:tc>
                    <w:tc>
                      <w:tcPr>
                        <w:tcW w:w="2124" w:type="dxa"/>
                        <w:gridSpan w:val="2"/>
                        <w:tcBorders>
                          <w:top w:val="nil"/>
                          <w:left w:val="nil"/>
                        </w:tcBorders>
                        <w:vAlign w:val="center"/>
                        <w:tcPrChange w:id="207" w:author="Mohammad Daraghmeh" w:date="2015-08-20T19:55:00Z">
                          <w:tcPr>
                            <w:tcW w:w="2126" w:type="dxa"/>
                            <w:gridSpan w:val="3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6F28A2FE" w14:textId="77777777" w:rsidR="00FA2802" w:rsidRPr="00360C25" w:rsidRDefault="00FA2802" w:rsidP="00107972">
                        <w:pPr>
                          <w:spacing w:before="80" w:after="120" w:line="240" w:lineRule="auto"/>
                          <w:jc w:val="center"/>
                          <w:rPr>
                            <w:ins w:id="208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09" w:author="Mohammad Daraghmeh" w:date="2013-04-24T01:57:00Z">
                          <w:r w:rsidRPr="00360C25"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Autodesk Inventor &amp; Revit Architecture</w:t>
                          </w:r>
                        </w:ins>
                      </w:p>
                    </w:tc>
                    <w:tc>
                      <w:tcPr>
                        <w:tcW w:w="1446" w:type="dxa"/>
                        <w:gridSpan w:val="2"/>
                        <w:tcBorders>
                          <w:top w:val="nil"/>
                        </w:tcBorders>
                        <w:vAlign w:val="center"/>
                        <w:tcPrChange w:id="210" w:author="Mohammad Daraghmeh" w:date="2015-08-20T19:55:00Z">
                          <w:tcPr>
                            <w:tcW w:w="1446" w:type="dxa"/>
                            <w:gridSpan w:val="2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0501ED41" w14:textId="77777777" w:rsidR="00FA2802" w:rsidRPr="00406C50" w:rsidRDefault="00FA2802" w:rsidP="00107972">
                        <w:pPr>
                          <w:spacing w:after="0" w:line="240" w:lineRule="auto"/>
                          <w:jc w:val="center"/>
                          <w:rPr>
                            <w:ins w:id="211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212" w:author="Mohammad Daraghmeh" w:date="2013-04-24T01:57:00Z">
                          <w:r w:rsidRPr="00705741">
                            <w:rPr>
                              <w:rFonts w:ascii="Arial" w:hAnsi="Arial" w:cs="Arial"/>
                              <w:color w:val="3B3E42"/>
                            </w:rPr>
                            <w:t>Bentley MicroStation</w:t>
                          </w:r>
                        </w:ins>
                      </w:p>
                    </w:tc>
                    <w:tc>
                      <w:tcPr>
                        <w:tcW w:w="1586" w:type="dxa"/>
                        <w:gridSpan w:val="4"/>
                        <w:tcBorders>
                          <w:top w:val="nil"/>
                        </w:tcBorders>
                        <w:vAlign w:val="center"/>
                        <w:tcPrChange w:id="213" w:author="Mohammad Daraghmeh" w:date="2015-08-20T19:55:00Z">
                          <w:tcPr>
                            <w:tcW w:w="1586" w:type="dxa"/>
                            <w:gridSpan w:val="4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35F77735" w14:textId="161AECF6" w:rsidR="00FA2802" w:rsidRPr="00406C50" w:rsidRDefault="00FA2802" w:rsidP="00107972">
                        <w:pPr>
                          <w:spacing w:after="0" w:line="240" w:lineRule="auto"/>
                          <w:jc w:val="center"/>
                          <w:rPr>
                            <w:ins w:id="214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215" w:author="Mohammad Daraghmeh" w:date="2013-04-24T01:57:00Z">
                          <w:r w:rsidRPr="00934536">
                            <w:rPr>
                              <w:rFonts w:ascii="Arial" w:hAnsi="Arial" w:cs="Arial"/>
                              <w:color w:val="3B3E42"/>
                            </w:rPr>
                            <w:t>Microsoft Visual Basic</w:t>
                          </w:r>
                        </w:ins>
                        <w:ins w:id="216" w:author="Mohammad Daraghmeh" w:date="2015-08-20T19:54:00Z">
                          <w:r w:rsidR="00995608">
                            <w:rPr>
                              <w:rFonts w:ascii="Arial" w:hAnsi="Arial" w:cs="Arial"/>
                              <w:color w:val="3B3E42"/>
                            </w:rPr>
                            <w:t>/Studio</w:t>
                          </w:r>
                        </w:ins>
                      </w:p>
                    </w:tc>
                    <w:tc>
                      <w:tcPr>
                        <w:tcW w:w="1325" w:type="dxa"/>
                        <w:gridSpan w:val="3"/>
                        <w:tcBorders>
                          <w:top w:val="nil"/>
                        </w:tcBorders>
                        <w:vAlign w:val="center"/>
                        <w:tcPrChange w:id="217" w:author="Mohammad Daraghmeh" w:date="2015-08-20T19:55:00Z">
                          <w:tcPr>
                            <w:tcW w:w="1341" w:type="dxa"/>
                            <w:gridSpan w:val="5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71A5069D" w14:textId="0AB0BE37" w:rsidR="00FA2802" w:rsidRPr="00406C50" w:rsidRDefault="00CF4A6C" w:rsidP="00107972">
                        <w:pPr>
                          <w:spacing w:before="80" w:after="120" w:line="240" w:lineRule="auto"/>
                          <w:jc w:val="center"/>
                          <w:rPr>
                            <w:ins w:id="218" w:author="Mohammad Daraghmeh" w:date="2013-04-24T01:57:00Z"/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ins w:id="219" w:author="red_mona" w:date="2014-10-01T09:46:00Z">
                          <w:r w:rsidRPr="00CF4A6C">
                            <w:rPr>
                              <w:rFonts w:ascii="Arial" w:hAnsi="Arial" w:cs="Arial"/>
                              <w:color w:val="3B3E42"/>
                            </w:rPr>
                            <w:t>Eclipse</w:t>
                          </w:r>
                        </w:ins>
                        <w:ins w:id="220" w:author="Mohammad Daraghmeh" w:date="2013-04-24T01:57:00Z">
                          <w:del w:id="221" w:author="red_mona" w:date="2014-10-01T09:46:00Z">
                            <w:r w:rsidR="00FA2802" w:rsidDel="00102829">
                              <w:rPr>
                                <w:rFonts w:ascii="Arial" w:hAnsi="Arial" w:cs="Arial"/>
                                <w:color w:val="3B3E42"/>
                              </w:rPr>
                              <w:delText>ModelSim</w:delText>
                            </w:r>
                          </w:del>
                        </w:ins>
                      </w:p>
                    </w:tc>
                    <w:tc>
                      <w:tcPr>
                        <w:tcW w:w="1617" w:type="dxa"/>
                        <w:tcBorders>
                          <w:top w:val="nil"/>
                        </w:tcBorders>
                        <w:vAlign w:val="center"/>
                        <w:tcPrChange w:id="222" w:author="Mohammad Daraghmeh" w:date="2015-08-20T19:55:00Z">
                          <w:tcPr>
                            <w:tcW w:w="1601" w:type="dxa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62FBB77C" w14:textId="77777777" w:rsidR="00FA2802" w:rsidRPr="00E61BA4" w:rsidRDefault="00FA2802" w:rsidP="00107972">
                        <w:pPr>
                          <w:spacing w:before="80" w:after="120" w:line="240" w:lineRule="auto"/>
                          <w:jc w:val="center"/>
                          <w:rPr>
                            <w:ins w:id="223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24" w:author="Mohammad Daraghmeh" w:date="2013-04-24T01:57:00Z">
                          <w:r w:rsidRPr="00360C25"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MathWorks Matlab</w:t>
                          </w:r>
                        </w:ins>
                      </w:p>
                    </w:tc>
                    <w:tc>
                      <w:tcPr>
                        <w:tcW w:w="1173" w:type="dxa"/>
                        <w:gridSpan w:val="2"/>
                        <w:tcBorders>
                          <w:top w:val="nil"/>
                        </w:tcBorders>
                        <w:vAlign w:val="center"/>
                        <w:tcPrChange w:id="225" w:author="Mohammad Daraghmeh" w:date="2015-08-20T19:55:00Z">
                          <w:tcPr>
                            <w:tcW w:w="1170" w:type="dxa"/>
                            <w:gridSpan w:val="2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6DBAF306" w14:textId="77777777" w:rsidR="00FA2802" w:rsidRPr="00360C25" w:rsidRDefault="00FA2802" w:rsidP="00107972">
                        <w:pPr>
                          <w:spacing w:before="80" w:after="120" w:line="240" w:lineRule="auto"/>
                          <w:jc w:val="center"/>
                          <w:rPr>
                            <w:ins w:id="226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27" w:author="Mohammad Daraghmeh" w:date="2013-04-24T01:57:00Z">
                          <w:r w:rsidRPr="00AA6A89"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Quartus II</w:t>
                          </w:r>
                        </w:ins>
                      </w:p>
                    </w:tc>
                    <w:tc>
                      <w:tcPr>
                        <w:tcW w:w="750" w:type="dxa"/>
                        <w:gridSpan w:val="2"/>
                        <w:tcBorders>
                          <w:top w:val="nil"/>
                        </w:tcBorders>
                        <w:tcPrChange w:id="228" w:author="Mohammad Daraghmeh" w:date="2015-08-20T19:55:00Z">
                          <w:tcPr>
                            <w:tcW w:w="750" w:type="dxa"/>
                            <w:gridSpan w:val="2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380A2B5C" w14:textId="77777777" w:rsidR="00FA2802" w:rsidRPr="00360C25" w:rsidRDefault="00FA2802" w:rsidP="00FA2802">
                        <w:pPr>
                          <w:spacing w:before="80" w:after="120" w:line="240" w:lineRule="auto"/>
                          <w:jc w:val="center"/>
                          <w:rPr>
                            <w:ins w:id="229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D421BE" w:rsidRPr="00406C50" w14:paraId="02106D36" w14:textId="77777777" w:rsidTr="00107972">
                    <w:trPr>
                      <w:gridAfter w:val="2"/>
                      <w:wAfter w:w="272" w:type="dxa"/>
                      <w:cantSplit/>
                      <w:trHeight w:val="476"/>
                      <w:ins w:id="230" w:author="Mohammad Daraghmeh" w:date="2013-04-24T01:57:00Z"/>
                      <w:trPrChange w:id="231" w:author="Mohammad Daraghmeh" w:date="2015-08-20T19:55:00Z">
                        <w:trPr>
                          <w:gridAfter w:val="2"/>
                          <w:wAfter w:w="272" w:type="dxa"/>
                          <w:cantSplit/>
                          <w:trHeight w:val="512"/>
                        </w:trPr>
                      </w:trPrChange>
                    </w:trPr>
                    <w:tc>
                      <w:tcPr>
                        <w:tcW w:w="1303" w:type="dxa"/>
                        <w:tcBorders>
                          <w:left w:val="nil"/>
                        </w:tcBorders>
                        <w:tcPrChange w:id="232" w:author="Mohammad Daraghmeh" w:date="2015-08-20T19:55:00Z">
                          <w:tcPr>
                            <w:tcW w:w="1303" w:type="dxa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7E045DC5" w14:textId="77777777" w:rsidR="00053725" w:rsidRPr="00406C50" w:rsidRDefault="00053725" w:rsidP="00053725">
                        <w:pPr>
                          <w:spacing w:before="80" w:after="120" w:line="240" w:lineRule="auto"/>
                          <w:rPr>
                            <w:ins w:id="233" w:author="Mohammad Daraghmeh" w:date="2013-04-24T01:57:00Z"/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ins w:id="234" w:author="Mohammad Daraghmeh" w:date="2013-04-24T01:57:00Z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3B3E42"/>
                            </w:rPr>
                            <w:t>Languages</w:t>
                          </w:r>
                        </w:ins>
                      </w:p>
                    </w:tc>
                    <w:tc>
                      <w:tcPr>
                        <w:tcW w:w="1621" w:type="dxa"/>
                        <w:tcBorders>
                          <w:left w:val="nil"/>
                        </w:tcBorders>
                        <w:vAlign w:val="center"/>
                        <w:tcPrChange w:id="235" w:author="Mohammad Daraghmeh" w:date="2015-08-20T19:55:00Z">
                          <w:tcPr>
                            <w:tcW w:w="1621" w:type="dxa"/>
                            <w:gridSpan w:val="2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088E3931" w14:textId="440633B7" w:rsidR="00053725" w:rsidRPr="008B5C3E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36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37" w:author="Mohammad Daraghmeh" w:date="2013-04-24T01:57:00Z">
                          <w:del w:id="238" w:author="red_mona" w:date="2014-09-25T01:58:00Z">
                            <w:r w:rsidRPr="008B5C3E" w:rsidDel="002432D3">
                              <w:rPr>
                                <w:rFonts w:ascii="Arial" w:hAnsi="Arial" w:cs="Arial"/>
                                <w:bCs/>
                                <w:color w:val="3B3E42"/>
                              </w:rPr>
                              <w:delText>ActionScript 2.0/3.0</w:delText>
                            </w:r>
                          </w:del>
                        </w:ins>
                        <w:ins w:id="239" w:author="red_mona" w:date="2014-09-25T01:58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JavaScript/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br/>
                            <w:t>CoffeeScript</w:t>
                          </w:r>
                        </w:ins>
                      </w:p>
                    </w:tc>
                    <w:tc>
                      <w:tcPr>
                        <w:tcW w:w="1710" w:type="dxa"/>
                        <w:gridSpan w:val="2"/>
                        <w:tcBorders>
                          <w:left w:val="nil"/>
                        </w:tcBorders>
                        <w:vAlign w:val="center"/>
                        <w:tcPrChange w:id="240" w:author="Mohammad Daraghmeh" w:date="2015-08-20T19:55:00Z">
                          <w:tcPr>
                            <w:tcW w:w="1710" w:type="dxa"/>
                            <w:gridSpan w:val="2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5334D28F" w14:textId="16133B9D" w:rsidR="00053725" w:rsidRPr="00406C50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41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42" w:author="Mohammad Daraghmeh" w:date="2013-04-24T01:57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CSS,HTML,XML</w:t>
                          </w:r>
                        </w:ins>
                        <w:ins w:id="243" w:author="Ace" w:date="2014-12-18T03:31:00Z">
                          <w:r w:rsidR="00536F1B"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,MySQL &amp; PHP</w:t>
                          </w:r>
                        </w:ins>
                      </w:p>
                    </w:tc>
                    <w:tc>
                      <w:tcPr>
                        <w:tcW w:w="900" w:type="dxa"/>
                        <w:gridSpan w:val="4"/>
                        <w:tcBorders>
                          <w:left w:val="nil"/>
                        </w:tcBorders>
                        <w:vAlign w:val="center"/>
                        <w:tcPrChange w:id="244" w:author="Mohammad Daraghmeh" w:date="2015-08-20T19:55:00Z">
                          <w:tcPr>
                            <w:tcW w:w="900" w:type="dxa"/>
                            <w:gridSpan w:val="4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2C7E95E9" w14:textId="6D180D7F" w:rsidR="00053725" w:rsidRPr="00406C50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45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46" w:author="Mohammad Daraghmeh" w:date="2013-04-24T01:57:00Z">
                          <w:del w:id="247" w:author="red_mona" w:date="2014-10-01T09:12:00Z">
                            <w:r w:rsidDel="002B3020">
                              <w:rPr>
                                <w:rFonts w:ascii="Arial" w:hAnsi="Arial" w:cs="Arial"/>
                                <w:bCs/>
                                <w:color w:val="3B3E42"/>
                              </w:rPr>
                              <w:delText>HCS12 Assembly</w:delText>
                            </w:r>
                          </w:del>
                        </w:ins>
                        <w:ins w:id="248" w:author="red_mona" w:date="2014-10-01T09:12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Python</w:t>
                          </w:r>
                        </w:ins>
                      </w:p>
                    </w:tc>
                    <w:tc>
                      <w:tcPr>
                        <w:tcW w:w="1260" w:type="dxa"/>
                        <w:gridSpan w:val="2"/>
                        <w:tcBorders>
                          <w:left w:val="nil"/>
                        </w:tcBorders>
                        <w:vAlign w:val="center"/>
                        <w:tcPrChange w:id="249" w:author="Mohammad Daraghmeh" w:date="2015-08-20T19:55:00Z">
                          <w:tcPr>
                            <w:tcW w:w="1260" w:type="dxa"/>
                            <w:gridSpan w:val="2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0F49DCF2" w14:textId="2987A71C" w:rsidR="00053725" w:rsidRPr="00406C50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50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51" w:author="red_mona" w:date="2014-10-01T09:13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Objective C</w:t>
                          </w:r>
                        </w:ins>
                        <w:ins w:id="252" w:author="Mohammad Daraghmeh" w:date="2013-04-24T01:57:00Z">
                          <w:del w:id="253" w:author="red_mona" w:date="2014-10-01T09:12:00Z">
                            <w:r w:rsidDel="00CF6337">
                              <w:rPr>
                                <w:rFonts w:ascii="Arial" w:hAnsi="Arial" w:cs="Arial"/>
                                <w:bCs/>
                                <w:color w:val="3B3E42"/>
                              </w:rPr>
                              <w:delText>Python 3.3</w:delText>
                            </w:r>
                          </w:del>
                        </w:ins>
                      </w:p>
                    </w:tc>
                    <w:tc>
                      <w:tcPr>
                        <w:tcW w:w="990" w:type="dxa"/>
                        <w:gridSpan w:val="2"/>
                        <w:tcBorders>
                          <w:left w:val="nil"/>
                        </w:tcBorders>
                        <w:vAlign w:val="center"/>
                        <w:tcPrChange w:id="254" w:author="Mohammad Daraghmeh" w:date="2015-08-20T19:55:00Z">
                          <w:tcPr>
                            <w:tcW w:w="990" w:type="dxa"/>
                            <w:gridSpan w:val="3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1FADE677" w14:textId="6CE9A74D" w:rsidR="00053725" w:rsidRPr="00406C50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55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56" w:author="Mohammad Daraghmeh" w:date="2013-04-24T01:57:00Z">
                          <w:del w:id="257" w:author="red_mona" w:date="2014-10-01T09:13:00Z">
                            <w:r w:rsidDel="00053725">
                              <w:rPr>
                                <w:rFonts w:ascii="Arial" w:hAnsi="Arial" w:cs="Arial"/>
                                <w:bCs/>
                                <w:color w:val="3B3E42"/>
                              </w:rPr>
                              <w:delText>Objective C</w:delText>
                            </w:r>
                          </w:del>
                        </w:ins>
                        <w:ins w:id="258" w:author="red_mona" w:date="2014-10-01T09:13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Java</w:t>
                          </w:r>
                        </w:ins>
                      </w:p>
                    </w:tc>
                    <w:tc>
                      <w:tcPr>
                        <w:tcW w:w="1710" w:type="dxa"/>
                        <w:gridSpan w:val="2"/>
                        <w:tcBorders>
                          <w:left w:val="nil"/>
                        </w:tcBorders>
                        <w:vAlign w:val="center"/>
                        <w:tcPrChange w:id="259" w:author="Mohammad Daraghmeh" w:date="2015-08-20T19:55:00Z">
                          <w:tcPr>
                            <w:tcW w:w="1887" w:type="dxa"/>
                            <w:gridSpan w:val="3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6D6F1FB2" w14:textId="6D49B412" w:rsidR="00053725" w:rsidRPr="00406C50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60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61" w:author="red_mona" w:date="2014-10-01T09:13:00Z">
                          <w:r w:rsidRPr="00053725"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HCS12 Assembly</w:t>
                          </w:r>
                        </w:ins>
                        <w:ins w:id="262" w:author="Mohammad Daraghmeh" w:date="2013-04-24T01:57:00Z">
                          <w:del w:id="263" w:author="red_mona" w:date="2014-10-01T09:12:00Z">
                            <w:r w:rsidDel="00055FE8">
                              <w:rPr>
                                <w:rFonts w:ascii="Arial" w:hAnsi="Arial" w:cs="Arial"/>
                                <w:bCs/>
                                <w:color w:val="3B3E42"/>
                              </w:rPr>
                              <w:delText>VHDL</w:delText>
                            </w:r>
                          </w:del>
                        </w:ins>
                      </w:p>
                    </w:tc>
                    <w:tc>
                      <w:tcPr>
                        <w:tcW w:w="1080" w:type="dxa"/>
                        <w:tcBorders>
                          <w:left w:val="nil"/>
                        </w:tcBorders>
                        <w:vAlign w:val="center"/>
                        <w:tcPrChange w:id="264" w:author="Mohammad Daraghmeh" w:date="2015-08-20T19:55:00Z">
                          <w:tcPr>
                            <w:tcW w:w="903" w:type="dxa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5B1FDFE8" w14:textId="1FB07431" w:rsidR="00053725" w:rsidRPr="00406C50" w:rsidRDefault="00053725" w:rsidP="00107972">
                        <w:pPr>
                          <w:spacing w:before="80" w:after="120" w:line="240" w:lineRule="auto"/>
                          <w:jc w:val="center"/>
                          <w:rPr>
                            <w:ins w:id="265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66" w:author="red_mona" w:date="2014-10-01T09:12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 xml:space="preserve">VHDL/ </w:t>
                          </w:r>
                        </w:ins>
                        <w:ins w:id="267" w:author="Mohammad Daraghmeh" w:date="2013-04-24T01:57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Verilog</w:t>
                          </w:r>
                        </w:ins>
                      </w:p>
                    </w:tc>
                    <w:tc>
                      <w:tcPr>
                        <w:tcW w:w="514" w:type="dxa"/>
                        <w:tcBorders>
                          <w:left w:val="nil"/>
                        </w:tcBorders>
                        <w:tcPrChange w:id="268" w:author="Mohammad Daraghmeh" w:date="2015-08-20T19:55:00Z">
                          <w:tcPr>
                            <w:tcW w:w="514" w:type="dxa"/>
                            <w:tcBorders>
                              <w:left w:val="nil"/>
                            </w:tcBorders>
                          </w:tcPr>
                        </w:tcPrChange>
                      </w:tcPr>
                      <w:p w14:paraId="70DDA504" w14:textId="77777777" w:rsidR="00053725" w:rsidRPr="00360C25" w:rsidRDefault="00053725" w:rsidP="00053725">
                        <w:pPr>
                          <w:tabs>
                            <w:tab w:val="left" w:pos="903"/>
                            <w:tab w:val="center" w:pos="1214"/>
                          </w:tabs>
                          <w:spacing w:before="80" w:after="120" w:line="240" w:lineRule="auto"/>
                          <w:jc w:val="left"/>
                          <w:rPr>
                            <w:ins w:id="269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FA2802" w:rsidRPr="00406C50" w14:paraId="4BD6CA03" w14:textId="77777777" w:rsidTr="00107972">
                    <w:trPr>
                      <w:gridAfter w:val="3"/>
                      <w:wAfter w:w="786" w:type="dxa"/>
                      <w:cantSplit/>
                      <w:ins w:id="270" w:author="Mohammad Daraghmeh" w:date="2013-04-24T01:57:00Z"/>
                      <w:trPrChange w:id="271" w:author="Mohammad Daraghmeh" w:date="2015-08-20T19:55:00Z">
                        <w:trPr>
                          <w:gridAfter w:val="3"/>
                          <w:wAfter w:w="786" w:type="dxa"/>
                          <w:cantSplit/>
                        </w:trPr>
                      </w:trPrChange>
                    </w:trPr>
                    <w:tc>
                      <w:tcPr>
                        <w:tcW w:w="1303" w:type="dxa"/>
                        <w:tcBorders>
                          <w:left w:val="nil"/>
                          <w:bottom w:val="nil"/>
                        </w:tcBorders>
                        <w:tcPrChange w:id="272" w:author="Mohammad Daraghmeh" w:date="2015-08-20T19:55:00Z">
                          <w:tcPr>
                            <w:tcW w:w="1304" w:type="dxa"/>
                            <w:tcBorders>
                              <w:left w:val="nil"/>
                              <w:bottom w:val="nil"/>
                            </w:tcBorders>
                          </w:tcPr>
                        </w:tcPrChange>
                      </w:tcPr>
                      <w:p w14:paraId="4B3A73AD" w14:textId="77777777" w:rsidR="00FA2802" w:rsidRPr="00406C50" w:rsidRDefault="00FA2802" w:rsidP="00FA2802">
                        <w:pPr>
                          <w:spacing w:before="80" w:after="120" w:line="240" w:lineRule="auto"/>
                          <w:jc w:val="center"/>
                          <w:rPr>
                            <w:ins w:id="273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74" w:author="Mohammad Daraghmeh" w:date="2013-04-24T01:57:00Z">
                          <w:r w:rsidRPr="00847F05">
                            <w:rPr>
                              <w:rFonts w:ascii="Arial" w:hAnsi="Arial" w:cs="Arial"/>
                              <w:b/>
                              <w:color w:val="3B3E42"/>
                            </w:rPr>
                            <w:t>Hardware</w:t>
                          </w:r>
                        </w:ins>
                      </w:p>
                    </w:tc>
                    <w:tc>
                      <w:tcPr>
                        <w:tcW w:w="2124" w:type="dxa"/>
                        <w:gridSpan w:val="2"/>
                        <w:tcBorders>
                          <w:left w:val="nil"/>
                          <w:bottom w:val="nil"/>
                        </w:tcBorders>
                        <w:vAlign w:val="center"/>
                        <w:tcPrChange w:id="275" w:author="Mohammad Daraghmeh" w:date="2015-08-20T19:55:00Z">
                          <w:tcPr>
                            <w:tcW w:w="2126" w:type="dxa"/>
                            <w:gridSpan w:val="3"/>
                            <w:tcBorders>
                              <w:left w:val="nil"/>
                              <w:bottom w:val="nil"/>
                            </w:tcBorders>
                          </w:tcPr>
                        </w:tcPrChange>
                      </w:tcPr>
                      <w:p w14:paraId="1C74A37F" w14:textId="77777777" w:rsidR="00FA2802" w:rsidRPr="00406C50" w:rsidRDefault="00FA2802" w:rsidP="00107972">
                        <w:pPr>
                          <w:spacing w:before="80" w:after="120" w:line="240" w:lineRule="auto"/>
                          <w:jc w:val="center"/>
                          <w:rPr>
                            <w:ins w:id="276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77" w:author="Mohammad Daraghmeh" w:date="2013-04-24T01:57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Digital Multimeter</w:t>
                          </w:r>
                        </w:ins>
                      </w:p>
                    </w:tc>
                    <w:tc>
                      <w:tcPr>
                        <w:tcW w:w="2076" w:type="dxa"/>
                        <w:gridSpan w:val="4"/>
                        <w:tcBorders>
                          <w:bottom w:val="nil"/>
                        </w:tcBorders>
                        <w:vAlign w:val="center"/>
                        <w:tcPrChange w:id="278" w:author="Mohammad Daraghmeh" w:date="2015-08-20T19:55:00Z">
                          <w:tcPr>
                            <w:tcW w:w="2076" w:type="dxa"/>
                            <w:gridSpan w:val="4"/>
                            <w:tcBorders>
                              <w:bottom w:val="nil"/>
                            </w:tcBorders>
                          </w:tcPr>
                        </w:tcPrChange>
                      </w:tcPr>
                      <w:p w14:paraId="41B0FBFB" w14:textId="2E00EC24" w:rsidR="00FA2802" w:rsidRPr="00406C50" w:rsidRDefault="00FA2802" w:rsidP="00107972">
                        <w:pPr>
                          <w:spacing w:after="0" w:line="240" w:lineRule="auto"/>
                          <w:jc w:val="center"/>
                          <w:rPr>
                            <w:ins w:id="279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280" w:author="Mohammad Daraghmeh" w:date="2013-04-24T01:57:00Z">
                          <w:r>
                            <w:rPr>
                              <w:rFonts w:ascii="Arial" w:hAnsi="Arial" w:cs="Arial"/>
                              <w:color w:val="3B3E42"/>
                            </w:rPr>
                            <w:t>Function Generator</w:t>
                          </w:r>
                        </w:ins>
                      </w:p>
                    </w:tc>
                    <w:tc>
                      <w:tcPr>
                        <w:tcW w:w="2281" w:type="dxa"/>
                        <w:gridSpan w:val="5"/>
                        <w:tcBorders>
                          <w:bottom w:val="nil"/>
                        </w:tcBorders>
                        <w:vAlign w:val="center"/>
                        <w:tcPrChange w:id="281" w:author="Mohammad Daraghmeh" w:date="2015-08-20T19:55:00Z">
                          <w:tcPr>
                            <w:tcW w:w="2275" w:type="dxa"/>
                            <w:gridSpan w:val="5"/>
                            <w:tcBorders>
                              <w:bottom w:val="nil"/>
                            </w:tcBorders>
                          </w:tcPr>
                        </w:tcPrChange>
                      </w:tcPr>
                      <w:p w14:paraId="3DBF928B" w14:textId="77777777" w:rsidR="00FA2802" w:rsidRPr="00406C50" w:rsidRDefault="00FA2802" w:rsidP="00107972">
                        <w:pPr>
                          <w:spacing w:after="0" w:line="240" w:lineRule="auto"/>
                          <w:jc w:val="center"/>
                          <w:rPr>
                            <w:ins w:id="282" w:author="Mohammad Daraghmeh" w:date="2013-04-24T01:57:00Z"/>
                            <w:rFonts w:ascii="Arial" w:hAnsi="Arial" w:cs="Arial"/>
                            <w:color w:val="3B3E42"/>
                          </w:rPr>
                        </w:pPr>
                        <w:ins w:id="283" w:author="Mohammad Daraghmeh" w:date="2013-04-24T01:57:00Z">
                          <w:r>
                            <w:rPr>
                              <w:rFonts w:ascii="Arial" w:hAnsi="Arial" w:cs="Arial"/>
                              <w:color w:val="3B3E42"/>
                            </w:rPr>
                            <w:t>Tektronix Oscilloscope</w:t>
                          </w:r>
                        </w:ins>
                      </w:p>
                    </w:tc>
                    <w:tc>
                      <w:tcPr>
                        <w:tcW w:w="2790" w:type="dxa"/>
                        <w:gridSpan w:val="3"/>
                        <w:tcBorders>
                          <w:bottom w:val="nil"/>
                        </w:tcBorders>
                        <w:vAlign w:val="center"/>
                        <w:tcPrChange w:id="284" w:author="Mohammad Daraghmeh" w:date="2015-08-20T19:55:00Z">
                          <w:tcPr>
                            <w:tcW w:w="2793" w:type="dxa"/>
                            <w:gridSpan w:val="5"/>
                            <w:tcBorders>
                              <w:bottom w:val="nil"/>
                            </w:tcBorders>
                          </w:tcPr>
                        </w:tcPrChange>
                      </w:tcPr>
                      <w:p w14:paraId="7965A779" w14:textId="77777777" w:rsidR="00FA2802" w:rsidRPr="00360C25" w:rsidRDefault="00FA2802" w:rsidP="00107972">
                        <w:pPr>
                          <w:tabs>
                            <w:tab w:val="left" w:pos="634"/>
                            <w:tab w:val="center" w:pos="1646"/>
                          </w:tabs>
                          <w:spacing w:before="80" w:after="120" w:line="240" w:lineRule="auto"/>
                          <w:jc w:val="center"/>
                          <w:rPr>
                            <w:ins w:id="285" w:author="Mohammad Daraghmeh" w:date="2013-04-24T01:57:00Z"/>
                            <w:rFonts w:ascii="Arial" w:hAnsi="Arial" w:cs="Arial"/>
                            <w:bCs/>
                            <w:color w:val="3B3E42"/>
                          </w:rPr>
                        </w:pPr>
                        <w:ins w:id="286" w:author="Mohammad Daraghmeh" w:date="2013-04-24T01:57:00Z">
                          <w:r>
                            <w:rPr>
                              <w:rFonts w:ascii="Arial" w:hAnsi="Arial" w:cs="Arial"/>
                              <w:bCs/>
                              <w:color w:val="3B3E42"/>
                            </w:rPr>
                            <w:t>Altera Board HCS12</w:t>
                          </w:r>
                        </w:ins>
                      </w:p>
                    </w:tc>
                  </w:tr>
                </w:tbl>
                <w:p w14:paraId="0A10B514" w14:textId="77777777" w:rsidR="00FA2802" w:rsidRPr="002D44B0" w:rsidRDefault="00FA2802" w:rsidP="00FA2802">
                  <w:pPr>
                    <w:tabs>
                      <w:tab w:val="left" w:pos="516"/>
                    </w:tabs>
                    <w:spacing w:after="0" w:line="240" w:lineRule="auto"/>
                    <w:rPr>
                      <w:ins w:id="287" w:author="Mohammad Daraghmeh" w:date="2013-04-24T01:57:00Z"/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14:paraId="458002CA" w14:textId="77777777" w:rsidR="00FC6DDC" w:rsidRPr="005616BF" w:rsidRDefault="00FC6DDC" w:rsidP="00EA0A2B">
            <w:pPr>
              <w:spacing w:after="0" w:line="240" w:lineRule="auto"/>
              <w:rPr>
                <w:rFonts w:ascii="Arial" w:hAnsi="Arial" w:cs="Arial"/>
                <w:color w:val="FFFFFF"/>
                <w:sz w:val="16"/>
                <w:szCs w:val="16"/>
                <w:lang w:val="fr-FR"/>
              </w:rPr>
            </w:pPr>
          </w:p>
          <w:tbl>
            <w:tblPr>
              <w:tblW w:w="107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700"/>
            </w:tblGrid>
            <w:tr w:rsidR="009446AB" w:rsidRPr="002D44B0" w14:paraId="334865DA" w14:textId="77777777" w:rsidTr="00FE7B4F"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95A2BA0" w14:textId="4516EF4D" w:rsidR="009446AB" w:rsidRPr="00FB6635" w:rsidRDefault="009446AB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del w:id="288" w:author="Mohammad Daraghmeh" w:date="2013-04-18T01:03:00Z">
                    <w:r w:rsidRPr="00FB6635" w:rsidDel="00FC25BD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Awards/Achievements</w:delText>
                    </w:r>
                  </w:del>
                  <w:ins w:id="289" w:author="Mohammad Daraghmeh" w:date="2013-04-18T01:03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Project/Labs</w:t>
                    </w:r>
                  </w:ins>
                </w:p>
              </w:tc>
            </w:tr>
            <w:tr w:rsidR="00BE4558" w:rsidRPr="002D44B0" w14:paraId="6D977526" w14:textId="77777777" w:rsidTr="00EA0A2B"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Style w:val="TableGrid"/>
                    <w:tblW w:w="10569" w:type="dxa"/>
                    <w:tblBorders>
                      <w:top w:val="single" w:sz="4" w:space="0" w:color="B8CCE4" w:themeColor="accent1" w:themeTint="66"/>
                      <w:left w:val="single" w:sz="4" w:space="0" w:color="B8CCE4" w:themeColor="accent1" w:themeTint="66"/>
                      <w:bottom w:val="single" w:sz="4" w:space="0" w:color="B8CCE4" w:themeColor="accent1" w:themeTint="66"/>
                      <w:right w:val="single" w:sz="4" w:space="0" w:color="B8CCE4" w:themeColor="accent1" w:themeTint="66"/>
                      <w:insideH w:val="single" w:sz="4" w:space="0" w:color="B8CCE4" w:themeColor="accent1" w:themeTint="66"/>
                      <w:insideV w:val="single" w:sz="4" w:space="0" w:color="B8CCE4" w:themeColor="accent1" w:themeTint="66"/>
                    </w:tblBorders>
                    <w:tblLayout w:type="fixed"/>
                    <w:tblLook w:val="04A0" w:firstRow="1" w:lastRow="0" w:firstColumn="1" w:lastColumn="0" w:noHBand="0" w:noVBand="1"/>
                    <w:tblPrChange w:id="290" w:author="Mohammad Daraghmeh" w:date="2013-04-18T01:05:00Z">
                      <w:tblPr>
                        <w:tblW w:w="10592" w:type="dxa"/>
                        <w:tblLayout w:type="fixed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2384"/>
                    <w:gridCol w:w="2409"/>
                    <w:gridCol w:w="351"/>
                    <w:gridCol w:w="175"/>
                    <w:gridCol w:w="88"/>
                    <w:gridCol w:w="2193"/>
                    <w:gridCol w:w="2969"/>
                    <w:tblGridChange w:id="291">
                      <w:tblGrid>
                        <w:gridCol w:w="5"/>
                        <w:gridCol w:w="103"/>
                        <w:gridCol w:w="2284"/>
                        <w:gridCol w:w="455"/>
                        <w:gridCol w:w="77"/>
                        <w:gridCol w:w="4788"/>
                        <w:gridCol w:w="360"/>
                        <w:gridCol w:w="180"/>
                        <w:gridCol w:w="90"/>
                        <w:gridCol w:w="2232"/>
                        <w:gridCol w:w="18"/>
                        <w:gridCol w:w="85"/>
                      </w:tblGrid>
                    </w:tblGridChange>
                  </w:tblGrid>
                  <w:tr w:rsidR="00BE4558" w:rsidRPr="005E2244" w:rsidDel="003F7AA8" w14:paraId="04D29F18" w14:textId="6406CF3D" w:rsidTr="00B81CA4">
                    <w:trPr>
                      <w:gridAfter w:val="1"/>
                      <w:wAfter w:w="2969" w:type="dxa"/>
                      <w:del w:id="292" w:author="Mohammad Daraghmeh" w:date="2013-04-18T01:04:00Z"/>
                      <w:trPrChange w:id="293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4793" w:type="dxa"/>
                        <w:gridSpan w:val="2"/>
                        <w:tcPrChange w:id="294" w:author="Mohammad Daraghmeh" w:date="2013-04-18T01:05:00Z">
                          <w:tcPr>
                            <w:tcW w:w="7712" w:type="dxa"/>
                            <w:gridSpan w:val="6"/>
                          </w:tcPr>
                        </w:tcPrChange>
                      </w:tcPr>
                      <w:p w14:paraId="7B783608" w14:textId="6F2E4A2D" w:rsidR="00BE4558" w:rsidRPr="005D7261" w:rsidDel="003F7AA8" w:rsidRDefault="00BE4558" w:rsidP="00EA0A2B">
                        <w:pPr>
                          <w:spacing w:before="80"/>
                          <w:jc w:val="left"/>
                          <w:rPr>
                            <w:del w:id="295" w:author="Mohammad Daraghmeh" w:date="2013-04-18T01:04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del w:id="296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Academies @ Englewood Class of 2011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</w:delText>
                          </w:r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– Certificate of Commendation </w:delText>
                          </w:r>
                        </w:del>
                      </w:p>
                    </w:tc>
                    <w:tc>
                      <w:tcPr>
                        <w:tcW w:w="2807" w:type="dxa"/>
                        <w:gridSpan w:val="4"/>
                        <w:tcPrChange w:id="297" w:author="Mohammad Daraghmeh" w:date="2013-04-18T01:05:00Z">
                          <w:tcPr>
                            <w:tcW w:w="2880" w:type="dxa"/>
                            <w:gridSpan w:val="5"/>
                          </w:tcPr>
                        </w:tcPrChange>
                      </w:tcPr>
                      <w:p w14:paraId="4DBDC8F1" w14:textId="0C318D4F" w:rsidR="00BE4558" w:rsidRPr="005D7261" w:rsidDel="003F7AA8" w:rsidRDefault="00BE4558" w:rsidP="00EA0A2B">
                        <w:pPr>
                          <w:spacing w:before="80"/>
                          <w:jc w:val="right"/>
                          <w:rPr>
                            <w:del w:id="298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299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2011</w:delText>
                          </w:r>
                        </w:del>
                      </w:p>
                    </w:tc>
                  </w:tr>
                  <w:tr w:rsidR="00BE4558" w:rsidRPr="005E2244" w:rsidDel="003F7AA8" w14:paraId="7D0B37BD" w14:textId="5662727F" w:rsidTr="00B81CA4">
                    <w:trPr>
                      <w:gridAfter w:val="1"/>
                      <w:wAfter w:w="2969" w:type="dxa"/>
                      <w:del w:id="300" w:author="Mohammad Daraghmeh" w:date="2013-04-18T01:04:00Z"/>
                      <w:trPrChange w:id="301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5319" w:type="dxa"/>
                        <w:gridSpan w:val="4"/>
                        <w:tcPrChange w:id="302" w:author="Mohammad Daraghmeh" w:date="2013-04-18T01:05:00Z">
                          <w:tcPr>
                            <w:tcW w:w="8252" w:type="dxa"/>
                            <w:gridSpan w:val="8"/>
                          </w:tcPr>
                        </w:tcPrChange>
                      </w:tcPr>
                      <w:p w14:paraId="1F2E1185" w14:textId="201720EA" w:rsidR="00BE4558" w:rsidRPr="005D7261" w:rsidDel="003F7AA8" w:rsidRDefault="00BE4558" w:rsidP="00EA0A2B">
                        <w:pPr>
                          <w:spacing w:before="80"/>
                          <w:jc w:val="left"/>
                          <w:rPr>
                            <w:del w:id="303" w:author="Mohammad Daraghmeh" w:date="2013-04-18T01:04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304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US First Tech Challenge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(</w:delText>
                          </w:r>
                          <w:r w:rsidRPr="00E941FE" w:rsidDel="003F7AA8">
                            <w:rPr>
                              <w:rFonts w:ascii="Arial" w:hAnsi="Arial" w:cs="Arial"/>
                              <w:bCs/>
                              <w:i/>
                              <w:sz w:val="21"/>
                              <w:szCs w:val="21"/>
                            </w:rPr>
                            <w:delText>FTC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)</w:delText>
                          </w:r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– Participant in</w:delText>
                          </w:r>
                          <w:bookmarkStart w:id="305" w:name="_Hlk280210680"/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State Rumble </w:delText>
                          </w:r>
                          <w:bookmarkStart w:id="306" w:name="_Hlk336470007"/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FTC </w:delText>
                          </w:r>
                          <w:bookmarkEnd w:id="305"/>
                          <w:bookmarkEnd w:id="306"/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Championship</w:delText>
                          </w:r>
                        </w:del>
                      </w:p>
                    </w:tc>
                    <w:tc>
                      <w:tcPr>
                        <w:tcW w:w="2281" w:type="dxa"/>
                        <w:gridSpan w:val="2"/>
                        <w:tcPrChange w:id="307" w:author="Mohammad Daraghmeh" w:date="2013-04-18T01:05:00Z">
                          <w:tcPr>
                            <w:tcW w:w="2340" w:type="dxa"/>
                            <w:gridSpan w:val="3"/>
                          </w:tcPr>
                        </w:tcPrChange>
                      </w:tcPr>
                      <w:p w14:paraId="4562DED4" w14:textId="3BD786FD" w:rsidR="00BE4558" w:rsidRPr="005D7261" w:rsidDel="003F7AA8" w:rsidRDefault="00BE4558" w:rsidP="00EA0A2B">
                        <w:pPr>
                          <w:spacing w:before="80"/>
                          <w:jc w:val="right"/>
                          <w:rPr>
                            <w:del w:id="308" w:author="Mohammad Daraghmeh" w:date="2013-04-18T01:04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309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2010</w:delText>
                          </w:r>
                        </w:del>
                      </w:p>
                    </w:tc>
                  </w:tr>
                  <w:tr w:rsidR="00BE4558" w:rsidRPr="005E2244" w:rsidDel="003F7AA8" w14:paraId="5889B843" w14:textId="0686E0D3" w:rsidTr="00B81CA4">
                    <w:trPr>
                      <w:gridAfter w:val="1"/>
                      <w:wAfter w:w="2969" w:type="dxa"/>
                      <w:del w:id="310" w:author="Mohammad Daraghmeh" w:date="2013-04-18T01:04:00Z"/>
                      <w:trPrChange w:id="311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4793" w:type="dxa"/>
                        <w:gridSpan w:val="2"/>
                        <w:tcPrChange w:id="312" w:author="Mohammad Daraghmeh" w:date="2013-04-18T01:05:00Z">
                          <w:tcPr>
                            <w:tcW w:w="7712" w:type="dxa"/>
                            <w:gridSpan w:val="6"/>
                          </w:tcPr>
                        </w:tcPrChange>
                      </w:tcPr>
                      <w:p w14:paraId="32664DDD" w14:textId="441ABF88" w:rsidR="00BE4558" w:rsidRPr="005D7261" w:rsidDel="003F7AA8" w:rsidRDefault="00BE4558" w:rsidP="00EA0A2B">
                        <w:pPr>
                          <w:jc w:val="left"/>
                          <w:rPr>
                            <w:del w:id="313" w:author="Mohammad Daraghmeh" w:date="2013-04-18T01:04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del w:id="314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US First Tech Challenge – Finalist Alliance Member “Get Over It”</w:delText>
                          </w:r>
                        </w:del>
                      </w:p>
                    </w:tc>
                    <w:tc>
                      <w:tcPr>
                        <w:tcW w:w="2807" w:type="dxa"/>
                        <w:gridSpan w:val="4"/>
                        <w:tcPrChange w:id="315" w:author="Mohammad Daraghmeh" w:date="2013-04-18T01:05:00Z">
                          <w:tcPr>
                            <w:tcW w:w="2880" w:type="dxa"/>
                            <w:gridSpan w:val="5"/>
                          </w:tcPr>
                        </w:tcPrChange>
                      </w:tcPr>
                      <w:p w14:paraId="19C5E909" w14:textId="1CBFD624" w:rsidR="00BE4558" w:rsidRPr="005D7261" w:rsidDel="003F7AA8" w:rsidRDefault="00BE4558" w:rsidP="00EA0A2B">
                        <w:pPr>
                          <w:jc w:val="right"/>
                          <w:rPr>
                            <w:del w:id="316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317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2010</w:delText>
                          </w:r>
                        </w:del>
                      </w:p>
                    </w:tc>
                  </w:tr>
                  <w:tr w:rsidR="00BE4558" w:rsidRPr="005E2244" w:rsidDel="003F7AA8" w14:paraId="37172DF9" w14:textId="61CAD1AD" w:rsidTr="00B81CA4">
                    <w:trPr>
                      <w:gridAfter w:val="1"/>
                      <w:wAfter w:w="2969" w:type="dxa"/>
                      <w:trHeight w:val="80"/>
                      <w:del w:id="318" w:author="Mohammad Daraghmeh" w:date="2013-04-18T01:04:00Z"/>
                      <w:trPrChange w:id="319" w:author="Mohammad Daraghmeh" w:date="2013-04-18T01:05:00Z">
                        <w:trPr>
                          <w:gridAfter w:val="1"/>
                          <w:trHeight w:val="80"/>
                        </w:trPr>
                      </w:trPrChange>
                    </w:trPr>
                    <w:tc>
                      <w:tcPr>
                        <w:tcW w:w="5407" w:type="dxa"/>
                        <w:gridSpan w:val="5"/>
                        <w:tcPrChange w:id="320" w:author="Mohammad Daraghmeh" w:date="2013-04-18T01:05:00Z">
                          <w:tcPr>
                            <w:tcW w:w="8342" w:type="dxa"/>
                            <w:gridSpan w:val="9"/>
                          </w:tcPr>
                        </w:tcPrChange>
                      </w:tcPr>
                      <w:p w14:paraId="366ED2CF" w14:textId="114F484E" w:rsidR="00BE4558" w:rsidRPr="005D7261" w:rsidDel="003F7AA8" w:rsidRDefault="00BE4558" w:rsidP="00EA0A2B">
                        <w:pPr>
                          <w:spacing w:after="80"/>
                          <w:jc w:val="left"/>
                          <w:rPr>
                            <w:del w:id="321" w:author="Mohammad Daraghmeh" w:date="2013-04-18T01:04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del w:id="322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NJIT Certificate – Completion of iPhone Application Development Course (CEUs:3)</w:delText>
                          </w:r>
                        </w:del>
                      </w:p>
                    </w:tc>
                    <w:tc>
                      <w:tcPr>
                        <w:tcW w:w="2193" w:type="dxa"/>
                        <w:tcPrChange w:id="323" w:author="Mohammad Daraghmeh" w:date="2013-04-18T01:05:00Z">
                          <w:tcPr>
                            <w:tcW w:w="2250" w:type="dxa"/>
                            <w:gridSpan w:val="2"/>
                          </w:tcPr>
                        </w:tcPrChange>
                      </w:tcPr>
                      <w:p w14:paraId="549A1B53" w14:textId="6B8B806D" w:rsidR="00BE4558" w:rsidRPr="005D7261" w:rsidDel="003F7AA8" w:rsidRDefault="00BE4558" w:rsidP="00EA0A2B">
                        <w:pPr>
                          <w:spacing w:after="40"/>
                          <w:jc w:val="right"/>
                          <w:rPr>
                            <w:del w:id="324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325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2010</w:delText>
                          </w:r>
                        </w:del>
                      </w:p>
                    </w:tc>
                  </w:tr>
                  <w:tr w:rsidR="00BE4558" w:rsidRPr="005E2244" w:rsidDel="003F7AA8" w14:paraId="11F8E157" w14:textId="19174AF4" w:rsidTr="00B81CA4">
                    <w:trPr>
                      <w:gridAfter w:val="1"/>
                      <w:wAfter w:w="2969" w:type="dxa"/>
                      <w:del w:id="326" w:author="Mohammad Daraghmeh" w:date="2013-04-18T01:04:00Z"/>
                      <w:trPrChange w:id="327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4793" w:type="dxa"/>
                        <w:gridSpan w:val="2"/>
                        <w:tcPrChange w:id="328" w:author="Mohammad Daraghmeh" w:date="2013-04-18T01:05:00Z">
                          <w:tcPr>
                            <w:tcW w:w="7712" w:type="dxa"/>
                            <w:gridSpan w:val="6"/>
                          </w:tcPr>
                        </w:tcPrChange>
                      </w:tcPr>
                      <w:p w14:paraId="0F4B75BD" w14:textId="12B2B353" w:rsidR="00BE4558" w:rsidRPr="005D7261" w:rsidDel="003F7AA8" w:rsidRDefault="00BE4558" w:rsidP="00EA0A2B">
                        <w:pPr>
                          <w:spacing w:after="80"/>
                          <w:jc w:val="left"/>
                          <w:rPr>
                            <w:del w:id="329" w:author="Mohammad Daraghmeh" w:date="2013-04-18T01:04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330" w:author="Mohammad Daraghmeh" w:date="2013-04-18T01:04:00Z"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Real World Connection</w:delText>
                          </w:r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(</w:delText>
                          </w:r>
                          <w:r w:rsidRPr="00E941FE" w:rsidDel="003F7AA8">
                            <w:rPr>
                              <w:rFonts w:ascii="Arial" w:hAnsi="Arial" w:cs="Arial"/>
                              <w:bCs/>
                              <w:i/>
                              <w:sz w:val="21"/>
                              <w:szCs w:val="21"/>
                            </w:rPr>
                            <w:delText>RWC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)</w:delText>
                          </w:r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Star Certificate – Certificate of Leadership</w:delText>
                          </w:r>
                        </w:del>
                      </w:p>
                    </w:tc>
                    <w:tc>
                      <w:tcPr>
                        <w:tcW w:w="2807" w:type="dxa"/>
                        <w:gridSpan w:val="4"/>
                        <w:tcPrChange w:id="331" w:author="Mohammad Daraghmeh" w:date="2013-04-18T01:05:00Z">
                          <w:tcPr>
                            <w:tcW w:w="2880" w:type="dxa"/>
                            <w:gridSpan w:val="5"/>
                          </w:tcPr>
                        </w:tcPrChange>
                      </w:tcPr>
                      <w:p w14:paraId="5CF083B0" w14:textId="5ABCD3D4" w:rsidR="00BE4558" w:rsidRPr="005D7261" w:rsidDel="003F7AA8" w:rsidRDefault="00BE4558" w:rsidP="00EA0A2B">
                        <w:pPr>
                          <w:spacing w:after="40"/>
                          <w:jc w:val="right"/>
                          <w:rPr>
                            <w:del w:id="332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333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2009</w:delText>
                          </w:r>
                        </w:del>
                      </w:p>
                    </w:tc>
                  </w:tr>
                  <w:tr w:rsidR="00BE4558" w:rsidRPr="005E2244" w:rsidDel="003F7AA8" w14:paraId="540B044C" w14:textId="00383A65" w:rsidTr="00B81CA4">
                    <w:trPr>
                      <w:gridAfter w:val="1"/>
                      <w:wAfter w:w="2969" w:type="dxa"/>
                      <w:del w:id="334" w:author="Mohammad Daraghmeh" w:date="2013-04-18T01:04:00Z"/>
                      <w:trPrChange w:id="335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4793" w:type="dxa"/>
                        <w:gridSpan w:val="2"/>
                        <w:tcPrChange w:id="336" w:author="Mohammad Daraghmeh" w:date="2013-04-18T01:05:00Z">
                          <w:tcPr>
                            <w:tcW w:w="7712" w:type="dxa"/>
                            <w:gridSpan w:val="6"/>
                          </w:tcPr>
                        </w:tcPrChange>
                      </w:tcPr>
                      <w:p w14:paraId="13E97763" w14:textId="67C63563" w:rsidR="00BE4558" w:rsidRPr="005D7261" w:rsidDel="003F7AA8" w:rsidRDefault="00BE4558" w:rsidP="00EA0A2B">
                        <w:pPr>
                          <w:spacing w:after="80"/>
                          <w:jc w:val="left"/>
                          <w:rPr>
                            <w:del w:id="337" w:author="Mohammad Daraghmeh" w:date="2013-04-18T01:04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338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RWC Summer 2009 – Certificate of Excellence</w:delText>
                          </w:r>
                        </w:del>
                      </w:p>
                    </w:tc>
                    <w:tc>
                      <w:tcPr>
                        <w:tcW w:w="2807" w:type="dxa"/>
                        <w:gridSpan w:val="4"/>
                        <w:tcPrChange w:id="339" w:author="Mohammad Daraghmeh" w:date="2013-04-18T01:05:00Z">
                          <w:tcPr>
                            <w:tcW w:w="2880" w:type="dxa"/>
                            <w:gridSpan w:val="5"/>
                          </w:tcPr>
                        </w:tcPrChange>
                      </w:tcPr>
                      <w:p w14:paraId="7E95CDF4" w14:textId="6D08A894" w:rsidR="00BE4558" w:rsidRPr="005D7261" w:rsidDel="003F7AA8" w:rsidRDefault="00BE4558" w:rsidP="00EA0A2B">
                        <w:pPr>
                          <w:spacing w:after="40"/>
                          <w:jc w:val="right"/>
                          <w:rPr>
                            <w:del w:id="340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341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2009</w:delText>
                          </w:r>
                        </w:del>
                      </w:p>
                    </w:tc>
                  </w:tr>
                  <w:tr w:rsidR="00BE4558" w:rsidRPr="005E2244" w:rsidDel="003F7AA8" w14:paraId="515467B4" w14:textId="3D2C9021" w:rsidTr="00B81CA4">
                    <w:trPr>
                      <w:gridAfter w:val="1"/>
                      <w:wAfter w:w="2969" w:type="dxa"/>
                      <w:del w:id="342" w:author="Mohammad Daraghmeh" w:date="2013-04-18T01:04:00Z"/>
                      <w:trPrChange w:id="343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5144" w:type="dxa"/>
                        <w:gridSpan w:val="3"/>
                        <w:tcPrChange w:id="344" w:author="Mohammad Daraghmeh" w:date="2013-04-18T01:05:00Z">
                          <w:tcPr>
                            <w:tcW w:w="8072" w:type="dxa"/>
                            <w:gridSpan w:val="7"/>
                          </w:tcPr>
                        </w:tcPrChange>
                      </w:tcPr>
                      <w:p w14:paraId="45B0BEC9" w14:textId="41DA0072" w:rsidR="00BE4558" w:rsidRPr="005D7261" w:rsidDel="003F7AA8" w:rsidRDefault="00BE4558" w:rsidP="00EA0A2B">
                        <w:pPr>
                          <w:jc w:val="left"/>
                          <w:rPr>
                            <w:del w:id="345" w:author="Mohammad Daraghmeh" w:date="2013-04-18T01:04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346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Pediatric Council on Research &amp; Education 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(</w:delText>
                          </w:r>
                          <w:r w:rsidRPr="00E941FE" w:rsidDel="003F7AA8">
                            <w:rPr>
                              <w:rFonts w:ascii="Arial" w:hAnsi="Arial" w:cs="Arial"/>
                              <w:bCs/>
                              <w:i/>
                              <w:sz w:val="21"/>
                              <w:szCs w:val="21"/>
                            </w:rPr>
                            <w:delText>PCORE</w:delText>
                          </w:r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)</w:delText>
                          </w:r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 xml:space="preserve"> – Certificate of Appreciation</w:delText>
                          </w:r>
                        </w:del>
                      </w:p>
                    </w:tc>
                    <w:tc>
                      <w:tcPr>
                        <w:tcW w:w="2456" w:type="dxa"/>
                        <w:gridSpan w:val="3"/>
                        <w:tcPrChange w:id="347" w:author="Mohammad Daraghmeh" w:date="2013-04-18T01:05:00Z">
                          <w:tcPr>
                            <w:tcW w:w="2520" w:type="dxa"/>
                            <w:gridSpan w:val="4"/>
                          </w:tcPr>
                        </w:tcPrChange>
                      </w:tcPr>
                      <w:p w14:paraId="2894036E" w14:textId="0C94A28C" w:rsidR="00BE4558" w:rsidRPr="005D7261" w:rsidDel="003F7AA8" w:rsidRDefault="00BE4558" w:rsidP="00EA0A2B">
                        <w:pPr>
                          <w:spacing w:after="40"/>
                          <w:jc w:val="right"/>
                          <w:rPr>
                            <w:del w:id="348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349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2008-2009</w:delText>
                          </w:r>
                        </w:del>
                      </w:p>
                    </w:tc>
                  </w:tr>
                  <w:tr w:rsidR="00BE4558" w:rsidRPr="005E2244" w:rsidDel="003F7AA8" w14:paraId="4A8535D1" w14:textId="22A102CE" w:rsidTr="00B81CA4">
                    <w:trPr>
                      <w:gridAfter w:val="1"/>
                      <w:wAfter w:w="2969" w:type="dxa"/>
                      <w:del w:id="350" w:author="Mohammad Daraghmeh" w:date="2013-04-18T01:04:00Z"/>
                      <w:trPrChange w:id="351" w:author="Mohammad Daraghmeh" w:date="2013-04-18T01:05:00Z">
                        <w:trPr>
                          <w:gridAfter w:val="1"/>
                        </w:trPr>
                      </w:trPrChange>
                    </w:trPr>
                    <w:tc>
                      <w:tcPr>
                        <w:tcW w:w="4793" w:type="dxa"/>
                        <w:gridSpan w:val="2"/>
                        <w:tcPrChange w:id="352" w:author="Mohammad Daraghmeh" w:date="2013-04-18T01:05:00Z">
                          <w:tcPr>
                            <w:tcW w:w="7712" w:type="dxa"/>
                            <w:gridSpan w:val="6"/>
                          </w:tcPr>
                        </w:tcPrChange>
                      </w:tcPr>
                      <w:p w14:paraId="2E1B4EF1" w14:textId="1071AA72" w:rsidR="00BE4558" w:rsidRPr="005D7261" w:rsidDel="003F7AA8" w:rsidRDefault="00BE4558" w:rsidP="00EA0A2B">
                        <w:pPr>
                          <w:jc w:val="left"/>
                          <w:rPr>
                            <w:del w:id="353" w:author="Mohammad Daraghmeh" w:date="2013-04-18T01:04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354" w:author="Mohammad Daraghmeh" w:date="2013-04-18T01:04:00Z">
                          <w:r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Academic Award – Outstanding A</w:delText>
                          </w:r>
                          <w:r w:rsidRPr="005D7261" w:rsidDel="003F7AA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chievement in Advance Web Design</w:delText>
                          </w:r>
                        </w:del>
                      </w:p>
                    </w:tc>
                    <w:tc>
                      <w:tcPr>
                        <w:tcW w:w="2807" w:type="dxa"/>
                        <w:gridSpan w:val="4"/>
                        <w:tcPrChange w:id="355" w:author="Mohammad Daraghmeh" w:date="2013-04-18T01:05:00Z">
                          <w:tcPr>
                            <w:tcW w:w="2880" w:type="dxa"/>
                            <w:gridSpan w:val="5"/>
                          </w:tcPr>
                        </w:tcPrChange>
                      </w:tcPr>
                      <w:p w14:paraId="68B03243" w14:textId="0BFDCCA8" w:rsidR="00BE4558" w:rsidRPr="005D7261" w:rsidDel="003F7AA8" w:rsidRDefault="00BE4558" w:rsidP="00EA0A2B">
                        <w:pPr>
                          <w:spacing w:after="40"/>
                          <w:jc w:val="right"/>
                          <w:rPr>
                            <w:del w:id="356" w:author="Mohammad Daraghmeh" w:date="2013-04-18T01:04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357" w:author="Mohammad Daraghmeh" w:date="2013-04-18T01:04:00Z">
                          <w:r w:rsidRPr="005D7261" w:rsidDel="003F7AA8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2008</w:delText>
                          </w:r>
                        </w:del>
                      </w:p>
                    </w:tc>
                  </w:tr>
                  <w:tr w:rsidR="0034279C" w14:paraId="62EF5AD7" w14:textId="77777777" w:rsidTr="002F0666">
                    <w:tblPrEx>
                      <w:tblPrExChange w:id="358" w:author="Mohammad Daraghmeh" w:date="2013-09-24T23:45:00Z">
                        <w:tblPrEx>
                          <w:tblW w:w="10569" w:type="dxa"/>
                          <w:tblBorders>
                            <w:top w:val="single" w:sz="4" w:space="0" w:color="B8CCE4" w:themeColor="accent1" w:themeTint="66"/>
                            <w:left w:val="single" w:sz="4" w:space="0" w:color="B8CCE4" w:themeColor="accent1" w:themeTint="66"/>
                            <w:bottom w:val="single" w:sz="4" w:space="0" w:color="B8CCE4" w:themeColor="accent1" w:themeTint="66"/>
                            <w:right w:val="single" w:sz="4" w:space="0" w:color="B8CCE4" w:themeColor="accent1" w:themeTint="66"/>
                            <w:insideH w:val="single" w:sz="4" w:space="0" w:color="B8CCE4" w:themeColor="accent1" w:themeTint="66"/>
                            <w:insideV w:val="single" w:sz="4" w:space="0" w:color="B8CCE4" w:themeColor="accent1" w:themeTint="66"/>
                          </w:tblBorders>
                        </w:tblPrEx>
                      </w:tblPrExChange>
                    </w:tblPrEx>
                    <w:trPr>
                      <w:ins w:id="359" w:author="Mohammad Daraghmeh" w:date="2013-09-24T22:53:00Z"/>
                      <w:trPrChange w:id="360" w:author="Mohammad Daraghmeh" w:date="2013-09-24T23:45:00Z">
                        <w:trPr>
                          <w:gridBefore w:val="2"/>
                        </w:trPr>
                      </w:trPrChange>
                    </w:trPr>
                    <w:tc>
                      <w:tcPr>
                        <w:tcW w:w="2384" w:type="dxa"/>
                        <w:tcBorders>
                          <w:top w:val="nil"/>
                          <w:left w:val="nil"/>
                        </w:tcBorders>
                        <w:vAlign w:val="center"/>
                        <w:tcPrChange w:id="361" w:author="Mohammad Daraghmeh" w:date="2013-09-24T23:45:00Z">
                          <w:tcPr>
                            <w:tcW w:w="2739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0866A973" w14:textId="5C8E4571" w:rsidR="0034279C" w:rsidRPr="0037034B" w:rsidRDefault="0034279C">
                        <w:pPr>
                          <w:jc w:val="left"/>
                          <w:rPr>
                            <w:ins w:id="362" w:author="Mohammad Daraghmeh" w:date="2013-09-24T22:53:00Z"/>
                            <w:rFonts w:ascii="Arial" w:hAnsi="Arial" w:cs="Arial"/>
                            <w:b/>
                            <w:bCs/>
                            <w:szCs w:val="22"/>
                          </w:rPr>
                        </w:pPr>
                        <w:ins w:id="363" w:author="Mohammad Daraghmeh" w:date="2013-09-24T22:53:00Z">
                          <w:r>
                            <w:rPr>
                              <w:rFonts w:ascii="Arial" w:hAnsi="Arial" w:cs="Arial"/>
                              <w:b/>
                              <w:bCs/>
                              <w:szCs w:val="22"/>
                            </w:rPr>
                            <w:t xml:space="preserve">Digital Systems </w:t>
                          </w:r>
                        </w:ins>
                        <w:ins w:id="364" w:author="Mohammad Daraghmeh" w:date="2013-09-25T01:39:00Z">
                          <w:r w:rsidR="00645F6D">
                            <w:rPr>
                              <w:rFonts w:ascii="Arial" w:hAnsi="Arial" w:cs="Arial"/>
                              <w:b/>
                              <w:bCs/>
                              <w:szCs w:val="22"/>
                            </w:rPr>
                            <w:t>Project</w:t>
                          </w:r>
                        </w:ins>
                      </w:p>
                    </w:tc>
                    <w:tc>
                      <w:tcPr>
                        <w:tcW w:w="8185" w:type="dxa"/>
                        <w:gridSpan w:val="6"/>
                        <w:tcBorders>
                          <w:top w:val="nil"/>
                        </w:tcBorders>
                        <w:tcPrChange w:id="365" w:author="Mohammad Daraghmeh" w:date="2013-09-24T23:45:00Z">
                          <w:tcPr>
                            <w:tcW w:w="7830" w:type="dxa"/>
                            <w:gridSpan w:val="8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657F626A" w14:textId="7CF1B8EF" w:rsidR="0034279C" w:rsidRPr="00D113E4" w:rsidRDefault="00645F6D">
                        <w:pPr>
                          <w:spacing w:line="276" w:lineRule="auto"/>
                          <w:ind w:left="64"/>
                          <w:jc w:val="left"/>
                          <w:rPr>
                            <w:ins w:id="366" w:author="Mohammad Daraghmeh" w:date="2013-09-24T22:53:00Z"/>
                            <w:rFonts w:ascii="Arial" w:hAnsi="Arial" w:cs="Arial"/>
                            <w:rPrChange w:id="367" w:author="Mohammad Daraghmeh" w:date="2013-09-24T23:36:00Z">
                              <w:rPr>
                                <w:ins w:id="368" w:author="Mohammad Daraghmeh" w:date="2013-09-24T22:53:00Z"/>
                                <w:rFonts w:ascii="Arial" w:hAnsi="Arial" w:cs="Arial"/>
                                <w:sz w:val="22"/>
                                <w:szCs w:val="22"/>
                              </w:rPr>
                            </w:rPrChange>
                          </w:rPr>
                          <w:pPrChange w:id="369" w:author="red_mona" w:date="2014-10-01T09:18:00Z">
                            <w:pPr>
                              <w:ind w:left="64"/>
                              <w:jc w:val="left"/>
                            </w:pPr>
                          </w:pPrChange>
                        </w:pPr>
                        <w:ins w:id="370" w:author="Mohammad Daraghmeh" w:date="2013-09-25T01:38:00Z">
                          <w:r>
                            <w:rPr>
                              <w:rFonts w:ascii="Arial" w:hAnsi="Arial" w:cs="Arial"/>
                            </w:rPr>
                            <w:t>F</w:t>
                          </w:r>
                          <w:r w:rsidR="00B80C44">
                            <w:rPr>
                              <w:rFonts w:ascii="Arial" w:hAnsi="Arial" w:cs="Arial"/>
                            </w:rPr>
                            <w:t xml:space="preserve">our week VHDL based project </w:t>
                          </w:r>
                        </w:ins>
                        <w:ins w:id="371" w:author="Mohammad Daraghmeh" w:date="2013-09-25T01:39:00Z">
                          <w:r w:rsidR="00B80C44">
                            <w:rPr>
                              <w:rFonts w:ascii="Arial" w:hAnsi="Arial" w:cs="Arial"/>
                            </w:rPr>
                            <w:t>in c</w:t>
                          </w:r>
                        </w:ins>
                        <w:ins w:id="372" w:author="Mohammad Daraghmeh" w:date="2013-09-24T22:53:00Z">
                          <w:r w:rsidR="0034279C" w:rsidRPr="00D113E4">
                            <w:rPr>
                              <w:rFonts w:ascii="Arial" w:hAnsi="Arial" w:cs="Arial"/>
                              <w:rPrChange w:id="373" w:author="Mohammad Daraghmeh" w:date="2013-09-24T23:36:00Z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rPrChange>
                            </w:rPr>
                            <w:t>reating</w:t>
                          </w:r>
                          <w:r w:rsidR="00D113E4" w:rsidRPr="00D113E4">
                            <w:rPr>
                              <w:rFonts w:ascii="Arial" w:hAnsi="Arial" w:cs="Arial"/>
                              <w:rPrChange w:id="374" w:author="Mohammad Daraghmeh" w:date="2013-09-24T23:36:00Z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, simulating, and synthesizing a </w:t>
                          </w:r>
                        </w:ins>
                        <w:ins w:id="375" w:author="Mohammad Daraghmeh" w:date="2013-09-24T23:36:00Z">
                          <w:r w:rsidR="00D113E4" w:rsidRPr="00D113E4">
                            <w:rPr>
                              <w:rFonts w:ascii="Arial" w:hAnsi="Arial" w:cs="Arial"/>
                              <w:rPrChange w:id="376" w:author="Mohammad Daraghmeh" w:date="2013-09-24T23:36:00Z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rPrChange>
                            </w:rPr>
                            <w:t>behavioral</w:t>
                          </w:r>
                        </w:ins>
                        <w:ins w:id="377" w:author="Mohammad Daraghmeh" w:date="2013-09-24T22:53:00Z">
                          <w:r w:rsidR="00D113E4" w:rsidRPr="00D113E4">
                            <w:rPr>
                              <w:rFonts w:ascii="Arial" w:hAnsi="Arial" w:cs="Arial"/>
                              <w:rPrChange w:id="378" w:author="Mohammad Daraghmeh" w:date="2013-09-24T23:36:00Z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model of a vending machine</w:t>
                          </w:r>
                        </w:ins>
                      </w:p>
                    </w:tc>
                  </w:tr>
                  <w:tr w:rsidR="009312E3" w14:paraId="5E27526A" w14:textId="77777777" w:rsidTr="002F0666">
                    <w:tblPrEx>
                      <w:tblPrExChange w:id="379" w:author="Mohammad Daraghmeh" w:date="2013-09-24T23:45:00Z">
                        <w:tblPrEx>
                          <w:tblW w:w="10569" w:type="dxa"/>
                          <w:tblBorders>
                            <w:top w:val="single" w:sz="4" w:space="0" w:color="B8CCE4" w:themeColor="accent1" w:themeTint="66"/>
                            <w:left w:val="single" w:sz="4" w:space="0" w:color="B8CCE4" w:themeColor="accent1" w:themeTint="66"/>
                            <w:bottom w:val="single" w:sz="4" w:space="0" w:color="B8CCE4" w:themeColor="accent1" w:themeTint="66"/>
                            <w:right w:val="single" w:sz="4" w:space="0" w:color="B8CCE4" w:themeColor="accent1" w:themeTint="66"/>
                            <w:insideH w:val="single" w:sz="4" w:space="0" w:color="B8CCE4" w:themeColor="accent1" w:themeTint="66"/>
                            <w:insideV w:val="single" w:sz="4" w:space="0" w:color="B8CCE4" w:themeColor="accent1" w:themeTint="66"/>
                          </w:tblBorders>
                        </w:tblPrEx>
                      </w:tblPrExChange>
                    </w:tblPrEx>
                    <w:trPr>
                      <w:ins w:id="380" w:author="Mohammad Daraghmeh" w:date="2013-09-24T23:39:00Z"/>
                      <w:trPrChange w:id="381" w:author="Mohammad Daraghmeh" w:date="2013-09-24T23:45:00Z">
                        <w:trPr>
                          <w:gridBefore w:val="2"/>
                        </w:trPr>
                      </w:trPrChange>
                    </w:trPr>
                    <w:tc>
                      <w:tcPr>
                        <w:tcW w:w="2384" w:type="dxa"/>
                        <w:tcBorders>
                          <w:top w:val="nil"/>
                          <w:left w:val="nil"/>
                        </w:tcBorders>
                        <w:vAlign w:val="center"/>
                        <w:tcPrChange w:id="382" w:author="Mohammad Daraghmeh" w:date="2013-09-24T23:45:00Z">
                          <w:tcPr>
                            <w:tcW w:w="2739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  <w:vAlign w:val="center"/>
                          </w:tcPr>
                        </w:tcPrChange>
                      </w:tcPr>
                      <w:p w14:paraId="7676D710" w14:textId="65484064" w:rsidR="009312E3" w:rsidRPr="0037034B" w:rsidRDefault="009312E3">
                        <w:pPr>
                          <w:jc w:val="left"/>
                          <w:rPr>
                            <w:ins w:id="383" w:author="Mohammad Daraghmeh" w:date="2013-09-24T23:39:00Z"/>
                            <w:rFonts w:ascii="Arial" w:hAnsi="Arial" w:cs="Arial"/>
                            <w:b/>
                            <w:bCs/>
                            <w:szCs w:val="22"/>
                          </w:rPr>
                        </w:pPr>
                        <w:ins w:id="384" w:author="Mohammad Daraghmeh" w:date="2013-09-24T23:39:00Z">
                          <w:r>
                            <w:rPr>
                              <w:rFonts w:ascii="Arial" w:hAnsi="Arial" w:cs="Arial"/>
                              <w:b/>
                              <w:bCs/>
                              <w:szCs w:val="22"/>
                            </w:rPr>
                            <w:t>OOP Project (Java)</w:t>
                          </w:r>
                        </w:ins>
                      </w:p>
                    </w:tc>
                    <w:tc>
                      <w:tcPr>
                        <w:tcW w:w="8185" w:type="dxa"/>
                        <w:gridSpan w:val="6"/>
                        <w:tcBorders>
                          <w:top w:val="nil"/>
                        </w:tcBorders>
                        <w:tcPrChange w:id="385" w:author="Mohammad Daraghmeh" w:date="2013-09-24T23:45:00Z">
                          <w:tcPr>
                            <w:tcW w:w="7830" w:type="dxa"/>
                            <w:gridSpan w:val="8"/>
                            <w:tcBorders>
                              <w:top w:val="nil"/>
                            </w:tcBorders>
                          </w:tcPr>
                        </w:tcPrChange>
                      </w:tcPr>
                      <w:p w14:paraId="48256883" w14:textId="1F5BE139" w:rsidR="009312E3" w:rsidRPr="00D113E4" w:rsidRDefault="00703D00">
                        <w:pPr>
                          <w:spacing w:line="276" w:lineRule="auto"/>
                          <w:ind w:left="64"/>
                          <w:jc w:val="left"/>
                          <w:rPr>
                            <w:ins w:id="386" w:author="Mohammad Daraghmeh" w:date="2013-09-24T23:39:00Z"/>
                            <w:rFonts w:ascii="Arial" w:hAnsi="Arial" w:cs="Arial"/>
                          </w:rPr>
                          <w:pPrChange w:id="387" w:author="Ace" w:date="2015-03-21T19:43:00Z">
                            <w:pPr>
                              <w:ind w:left="64"/>
                              <w:jc w:val="left"/>
                            </w:pPr>
                          </w:pPrChange>
                        </w:pPr>
                        <w:ins w:id="388" w:author="Mohammad Daraghmeh" w:date="2013-09-24T23:40:00Z">
                          <w:r>
                            <w:rPr>
                              <w:rFonts w:ascii="Arial" w:hAnsi="Arial" w:cs="Arial"/>
                            </w:rPr>
                            <w:t>T</w:t>
                          </w:r>
                          <w:r w:rsidRPr="00703D00">
                            <w:rPr>
                              <w:rFonts w:ascii="Arial" w:hAnsi="Arial" w:cs="Arial"/>
                            </w:rPr>
                            <w:t xml:space="preserve">wo week Java based project </w:t>
                          </w:r>
                        </w:ins>
                        <w:ins w:id="389" w:author="Mohammad Daraghmeh" w:date="2013-09-24T23:42:00Z">
                          <w:r>
                            <w:rPr>
                              <w:rFonts w:ascii="Arial" w:hAnsi="Arial" w:cs="Arial"/>
                            </w:rPr>
                            <w:t xml:space="preserve">designed </w:t>
                          </w:r>
                        </w:ins>
                        <w:ins w:id="390" w:author="Mohammad Daraghmeh" w:date="2013-09-25T02:12:00Z">
                          <w:r w:rsidR="00ED4FCF">
                            <w:rPr>
                              <w:rFonts w:ascii="Arial" w:hAnsi="Arial" w:cs="Arial"/>
                            </w:rPr>
                            <w:t>in the way of</w:t>
                          </w:r>
                        </w:ins>
                        <w:ins w:id="391" w:author="Mohammad Daraghmeh" w:date="2013-09-24T23:41:00Z"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ins>
                        <w:ins w:id="392" w:author="Mohammad Daraghmeh" w:date="2013-09-25T02:13:00Z">
                          <w:r w:rsidR="00ED4FCF">
                            <w:rPr>
                              <w:rFonts w:ascii="Arial" w:hAnsi="Arial" w:cs="Arial"/>
                            </w:rPr>
                            <w:t xml:space="preserve">a </w:t>
                          </w:r>
                        </w:ins>
                        <w:ins w:id="393" w:author="Mohammad Daraghmeh" w:date="2013-09-24T23:41:00Z">
                          <w:r>
                            <w:rPr>
                              <w:rFonts w:ascii="Arial" w:hAnsi="Arial" w:cs="Arial"/>
                            </w:rPr>
                            <w:t>model-view-controller</w:t>
                          </w:r>
                        </w:ins>
                        <w:ins w:id="394" w:author="Mohammad Daraghmeh" w:date="2013-09-24T23:42:00Z">
                          <w:r>
                            <w:rPr>
                              <w:rFonts w:ascii="Arial" w:hAnsi="Arial" w:cs="Arial"/>
                            </w:rPr>
                            <w:t xml:space="preserve"> (GUI/Engine)</w:t>
                          </w:r>
                        </w:ins>
                        <w:ins w:id="395" w:author="Mohammad Daraghmeh" w:date="2013-09-24T23:40:00Z">
                          <w:r w:rsidRPr="00703D00">
                            <w:rPr>
                              <w:rFonts w:ascii="Arial" w:hAnsi="Arial" w:cs="Arial"/>
                            </w:rPr>
                            <w:t xml:space="preserve"> for </w:t>
                          </w:r>
                        </w:ins>
                        <w:ins w:id="396" w:author="Ace" w:date="2015-03-21T19:43:00Z">
                          <w:r w:rsidR="000C73AB">
                            <w:rPr>
                              <w:rFonts w:ascii="Arial" w:hAnsi="Arial" w:cs="Arial"/>
                            </w:rPr>
                            <w:t xml:space="preserve">the </w:t>
                          </w:r>
                          <w:r w:rsidR="000C73AB" w:rsidRPr="00703D00">
                            <w:rPr>
                              <w:rFonts w:ascii="Arial" w:hAnsi="Arial" w:cs="Arial"/>
                            </w:rPr>
                            <w:t xml:space="preserve">classical </w:t>
                          </w:r>
                        </w:ins>
                        <w:ins w:id="397" w:author="Mohammad Daraghmeh" w:date="2013-09-24T23:40:00Z">
                          <w:del w:id="398" w:author="Ace" w:date="2015-03-21T19:43:00Z">
                            <w:r w:rsidRPr="00703D00" w:rsidDel="000C73AB">
                              <w:rPr>
                                <w:rFonts w:ascii="Arial" w:hAnsi="Arial" w:cs="Arial"/>
                              </w:rPr>
                              <w:delText xml:space="preserve">the single player </w:delText>
                            </w:r>
                          </w:del>
                          <w:r w:rsidRPr="00703D00">
                            <w:rPr>
                              <w:rFonts w:ascii="Arial" w:hAnsi="Arial" w:cs="Arial"/>
                            </w:rPr>
                            <w:t xml:space="preserve">game </w:t>
                          </w:r>
                          <w:del w:id="399" w:author="Ace" w:date="2015-03-21T19:43:00Z">
                            <w:r w:rsidRPr="00703D00" w:rsidDel="000C73AB">
                              <w:rPr>
                                <w:rFonts w:ascii="Arial" w:hAnsi="Arial" w:cs="Arial"/>
                              </w:rPr>
                              <w:delText xml:space="preserve">of classical </w:delText>
                            </w:r>
                          </w:del>
                        </w:ins>
                        <w:ins w:id="400" w:author="Ace" w:date="2015-03-21T19:43:00Z">
                          <w:r w:rsidR="009E3FEB">
                            <w:rPr>
                              <w:rFonts w:ascii="Arial" w:hAnsi="Arial" w:cs="Arial"/>
                              <w:i/>
                            </w:rPr>
                            <w:t>B</w:t>
                          </w:r>
                        </w:ins>
                        <w:ins w:id="401" w:author="Mohammad Daraghmeh" w:date="2013-09-24T23:40:00Z">
                          <w:del w:id="402" w:author="Ace" w:date="2015-03-21T19:43:00Z">
                            <w:r w:rsidRPr="009E3FEB" w:rsidDel="009E3FEB">
                              <w:rPr>
                                <w:rFonts w:ascii="Arial" w:hAnsi="Arial" w:cs="Arial"/>
                                <w:i/>
                                <w:rPrChange w:id="403" w:author="Ace" w:date="2015-03-21T19:43:00Z">
                                  <w:rPr>
                                    <w:rFonts w:ascii="Arial" w:hAnsi="Arial" w:cs="Arial"/>
                                  </w:rPr>
                                </w:rPrChange>
                              </w:rPr>
                              <w:delText>b</w:delText>
                            </w:r>
                          </w:del>
                          <w:r w:rsidRPr="009E3FEB">
                            <w:rPr>
                              <w:rFonts w:ascii="Arial" w:hAnsi="Arial" w:cs="Arial"/>
                              <w:i/>
                              <w:rPrChange w:id="404" w:author="Ace" w:date="2015-03-21T19:43:00Z">
                                <w:rPr>
                                  <w:rFonts w:ascii="Arial" w:hAnsi="Arial" w:cs="Arial"/>
                                </w:rPr>
                              </w:rPrChange>
                            </w:rPr>
                            <w:t>attleship</w:t>
                          </w:r>
                        </w:ins>
                      </w:p>
                    </w:tc>
                  </w:tr>
                  <w:tr w:rsidR="00DC3476" w14:paraId="24BBD12B" w14:textId="77777777" w:rsidTr="002F0666">
                    <w:tblPrEx>
                      <w:tblPrExChange w:id="405" w:author="Mohammad Daraghmeh" w:date="2013-09-24T23:45:00Z">
                        <w:tblPrEx>
                          <w:tblW w:w="10569" w:type="dxa"/>
                          <w:tblBorders>
                            <w:top w:val="single" w:sz="4" w:space="0" w:color="B8CCE4" w:themeColor="accent1" w:themeTint="66"/>
                            <w:left w:val="single" w:sz="4" w:space="0" w:color="B8CCE4" w:themeColor="accent1" w:themeTint="66"/>
                            <w:bottom w:val="single" w:sz="4" w:space="0" w:color="B8CCE4" w:themeColor="accent1" w:themeTint="66"/>
                            <w:right w:val="single" w:sz="4" w:space="0" w:color="B8CCE4" w:themeColor="accent1" w:themeTint="66"/>
                            <w:insideH w:val="single" w:sz="4" w:space="0" w:color="B8CCE4" w:themeColor="accent1" w:themeTint="66"/>
                            <w:insideV w:val="single" w:sz="4" w:space="0" w:color="B8CCE4" w:themeColor="accent1" w:themeTint="66"/>
                          </w:tblBorders>
                        </w:tblPrEx>
                      </w:tblPrExChange>
                    </w:tblPrEx>
                    <w:trPr>
                      <w:ins w:id="406" w:author="Mohammad Daraghmeh" w:date="2013-04-18T01:04:00Z"/>
                      <w:trPrChange w:id="407" w:author="Mohammad Daraghmeh" w:date="2013-09-24T23:45:00Z">
                        <w:trPr>
                          <w:gridBefore w:val="1"/>
                          <w:gridAfter w:val="0"/>
                        </w:trPr>
                      </w:trPrChange>
                    </w:trPr>
                    <w:tc>
                      <w:tcPr>
                        <w:tcW w:w="2384" w:type="dxa"/>
                        <w:tcBorders>
                          <w:top w:val="nil"/>
                          <w:left w:val="nil"/>
                        </w:tcBorders>
                        <w:vAlign w:val="center"/>
                        <w:tcPrChange w:id="408" w:author="Mohammad Daraghmeh" w:date="2013-09-24T23:45:00Z">
                          <w:tcPr>
                            <w:tcW w:w="2919" w:type="dxa"/>
                            <w:gridSpan w:val="4"/>
                          </w:tcPr>
                        </w:tcPrChange>
                      </w:tcPr>
                      <w:p w14:paraId="37E69903" w14:textId="342CD06B" w:rsidR="00644A85" w:rsidRPr="00D113E4" w:rsidRDefault="00DB14BF">
                        <w:pPr>
                          <w:jc w:val="left"/>
                          <w:rPr>
                            <w:ins w:id="409" w:author="Mohammad Daraghmeh" w:date="2013-04-18T01:04:00Z"/>
                            <w:rFonts w:ascii="Arial" w:hAnsi="Arial" w:cs="Arial"/>
                            <w:szCs w:val="22"/>
                            <w:rPrChange w:id="410" w:author="Mohammad Daraghmeh" w:date="2013-09-24T23:38:00Z">
                              <w:rPr>
                                <w:ins w:id="411" w:author="Mohammad Daraghmeh" w:date="2013-04-18T01:04:00Z"/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  <w:pPrChange w:id="412" w:author="Mohammad Daraghmeh" w:date="2013-04-18T01:09:00Z">
                            <w:pPr/>
                          </w:pPrChange>
                        </w:pPr>
                        <w:ins w:id="413" w:author="Mohammad Daraghmeh" w:date="2013-09-25T01:35:00Z">
                          <w:r>
                            <w:rPr>
                              <w:rFonts w:ascii="Arial" w:hAnsi="Arial" w:cs="Arial"/>
                              <w:b/>
                              <w:bCs/>
                              <w:szCs w:val="22"/>
                            </w:rPr>
                            <w:t xml:space="preserve">Intro </w:t>
                          </w:r>
                        </w:ins>
                        <w:ins w:id="414" w:author="Mohammad Daraghmeh" w:date="2013-04-18T01:04:00Z">
                          <w:r w:rsidR="00644A85" w:rsidRPr="0037034B">
                            <w:rPr>
                              <w:rFonts w:ascii="Arial" w:hAnsi="Arial" w:cs="Arial"/>
                              <w:b/>
                              <w:bCs/>
                              <w:szCs w:val="22"/>
                              <w:rPrChange w:id="415" w:author="Mohammad Daraghmeh" w:date="2013-04-24T02:06:00Z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t>Digital Systems Lab</w:t>
                          </w:r>
                        </w:ins>
                      </w:p>
                    </w:tc>
                    <w:tc>
                      <w:tcPr>
                        <w:tcW w:w="8185" w:type="dxa"/>
                        <w:gridSpan w:val="6"/>
                        <w:tcBorders>
                          <w:top w:val="nil"/>
                        </w:tcBorders>
                        <w:tcPrChange w:id="416" w:author="Mohammad Daraghmeh" w:date="2013-09-24T23:45:00Z">
                          <w:tcPr>
                            <w:tcW w:w="7650" w:type="dxa"/>
                            <w:gridSpan w:val="5"/>
                          </w:tcPr>
                        </w:tcPrChange>
                      </w:tcPr>
                      <w:p w14:paraId="2488CA54" w14:textId="1233432F" w:rsidR="00B81CA4" w:rsidRPr="00D113E4" w:rsidRDefault="00644A85">
                        <w:pPr>
                          <w:spacing w:line="276" w:lineRule="auto"/>
                          <w:ind w:left="64"/>
                          <w:jc w:val="left"/>
                          <w:rPr>
                            <w:ins w:id="417" w:author="Mohammad Daraghmeh" w:date="2013-04-18T01:04:00Z"/>
                            <w:rFonts w:ascii="Arial" w:hAnsi="Arial" w:cs="Arial"/>
                            <w:rPrChange w:id="418" w:author="Mohammad Daraghmeh" w:date="2013-09-24T23:36:00Z">
                              <w:rPr>
                                <w:ins w:id="419" w:author="Mohammad Daraghmeh" w:date="2013-04-18T01:04:00Z"/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rPrChange>
                          </w:rPr>
                          <w:pPrChange w:id="420" w:author="red_mona" w:date="2014-10-01T09:18:00Z">
                            <w:pPr/>
                          </w:pPrChange>
                        </w:pPr>
                        <w:ins w:id="421" w:author="Mohammad Daraghmeh" w:date="2013-04-18T01:04:00Z">
                          <w:r w:rsidRPr="00D113E4">
                            <w:rPr>
                              <w:rFonts w:ascii="Arial" w:hAnsi="Arial" w:cs="Arial"/>
                              <w:rPrChange w:id="422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Various digital logic circuits were </w:t>
                          </w:r>
                        </w:ins>
                        <w:ins w:id="423" w:author="Mohammad Daraghmeh" w:date="2013-09-25T02:13:00Z">
                          <w:r w:rsidR="00ED4FCF">
                            <w:rPr>
                              <w:rFonts w:ascii="Arial" w:hAnsi="Arial" w:cs="Arial"/>
                            </w:rPr>
                            <w:t xml:space="preserve">created and </w:t>
                          </w:r>
                        </w:ins>
                        <w:ins w:id="424" w:author="Mohammad Daraghmeh" w:date="2013-04-18T01:04:00Z">
                          <w:r w:rsidRPr="00D113E4">
                            <w:rPr>
                              <w:rFonts w:ascii="Arial" w:hAnsi="Arial" w:cs="Arial"/>
                              <w:rPrChange w:id="425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analyzed </w:t>
                          </w:r>
                          <w:r w:rsidR="00ED4FCF">
                            <w:rPr>
                              <w:rFonts w:ascii="Arial" w:hAnsi="Arial" w:cs="Arial"/>
                            </w:rPr>
                            <w:t>for the adaption to</w:t>
                          </w:r>
                          <w:r w:rsidRPr="00D113E4">
                            <w:rPr>
                              <w:rFonts w:ascii="Arial" w:hAnsi="Arial" w:cs="Arial"/>
                              <w:rPrChange w:id="426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an Altera hardware board, HCS12</w:t>
                          </w:r>
                          <w:del w:id="427" w:author="Ace" w:date="2015-03-21T19:43:00Z">
                            <w:r w:rsidRPr="00D113E4" w:rsidDel="00FB2185">
                              <w:rPr>
                                <w:rFonts w:ascii="Arial" w:hAnsi="Arial" w:cs="Arial"/>
                                <w:rPrChange w:id="428" w:author="Mohammad Daraghmeh" w:date="2013-09-24T23:36:00Z">
                                  <w:rPr>
                                    <w:sz w:val="22"/>
                                    <w:szCs w:val="22"/>
                                  </w:rPr>
                                </w:rPrChange>
                              </w:rPr>
                              <w:delText>.</w:delText>
                            </w:r>
                          </w:del>
                        </w:ins>
                      </w:p>
                    </w:tc>
                  </w:tr>
                  <w:tr w:rsidR="00B81CA4" w14:paraId="5D7D4902" w14:textId="77777777" w:rsidTr="002F0666">
                    <w:tblPrEx>
                      <w:tblPrExChange w:id="429" w:author="Mohammad Daraghmeh" w:date="2013-09-24T23:45:00Z">
                        <w:tblPrEx>
                          <w:tblW w:w="10569" w:type="dxa"/>
                          <w:tblBorders>
                            <w:top w:val="single" w:sz="4" w:space="0" w:color="B8CCE4" w:themeColor="accent1" w:themeTint="66"/>
                            <w:left w:val="single" w:sz="4" w:space="0" w:color="B8CCE4" w:themeColor="accent1" w:themeTint="66"/>
                            <w:bottom w:val="single" w:sz="4" w:space="0" w:color="B8CCE4" w:themeColor="accent1" w:themeTint="66"/>
                            <w:right w:val="single" w:sz="4" w:space="0" w:color="B8CCE4" w:themeColor="accent1" w:themeTint="66"/>
                            <w:insideH w:val="single" w:sz="4" w:space="0" w:color="B8CCE4" w:themeColor="accent1" w:themeTint="66"/>
                            <w:insideV w:val="single" w:sz="4" w:space="0" w:color="B8CCE4" w:themeColor="accent1" w:themeTint="66"/>
                          </w:tblBorders>
                        </w:tblPrEx>
                      </w:tblPrExChange>
                    </w:tblPrEx>
                    <w:trPr>
                      <w:ins w:id="430" w:author="Mohammad Daraghmeh" w:date="2013-04-18T01:06:00Z"/>
                      <w:trPrChange w:id="431" w:author="Mohammad Daraghmeh" w:date="2013-09-24T23:45:00Z">
                        <w:trPr>
                          <w:gridBefore w:val="1"/>
                          <w:gridAfter w:val="0"/>
                        </w:trPr>
                      </w:trPrChange>
                    </w:trPr>
                    <w:tc>
                      <w:tcPr>
                        <w:tcW w:w="2384" w:type="dxa"/>
                        <w:tcBorders>
                          <w:left w:val="nil"/>
                          <w:bottom w:val="single" w:sz="4" w:space="0" w:color="B8CCE4" w:themeColor="accent1" w:themeTint="66"/>
                        </w:tcBorders>
                        <w:vAlign w:val="center"/>
                        <w:tcPrChange w:id="432" w:author="Mohammad Daraghmeh" w:date="2013-09-24T23:45:00Z">
                          <w:tcPr>
                            <w:tcW w:w="2387" w:type="dxa"/>
                            <w:gridSpan w:val="2"/>
                          </w:tcPr>
                        </w:tcPrChange>
                      </w:tcPr>
                      <w:p w14:paraId="0CC00B88" w14:textId="697BB2AE" w:rsidR="00B81CA4" w:rsidRPr="0037034B" w:rsidRDefault="00686435">
                        <w:pPr>
                          <w:jc w:val="left"/>
                          <w:rPr>
                            <w:ins w:id="433" w:author="Mohammad Daraghmeh" w:date="2013-04-18T01:06:00Z"/>
                            <w:rFonts w:ascii="Arial" w:hAnsi="Arial" w:cs="Arial"/>
                            <w:b/>
                            <w:bCs/>
                            <w:szCs w:val="22"/>
                            <w:rPrChange w:id="434" w:author="Mohammad Daraghmeh" w:date="2013-04-24T02:06:00Z">
                              <w:rPr>
                                <w:ins w:id="435" w:author="Mohammad Daraghmeh" w:date="2013-04-18T01:06:00Z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pPrChange w:id="436" w:author="Mohammad Daraghmeh" w:date="2013-04-18T01:09:00Z">
                            <w:pPr/>
                          </w:pPrChange>
                        </w:pPr>
                        <w:ins w:id="437" w:author="Mohammad Daraghmeh" w:date="2013-04-18T01:06:00Z">
                          <w:r w:rsidRPr="0037034B">
                            <w:rPr>
                              <w:rFonts w:ascii="Arial" w:hAnsi="Arial" w:cs="Arial"/>
                              <w:b/>
                              <w:szCs w:val="22"/>
                              <w:rPrChange w:id="438" w:author="Mohammad Daraghmeh" w:date="2013-04-24T02:06:00Z">
                                <w:rPr>
                                  <w:b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Hardware </w:t>
                          </w:r>
                          <w:r w:rsidR="00B81CA4" w:rsidRPr="0037034B">
                            <w:rPr>
                              <w:rFonts w:ascii="Arial" w:hAnsi="Arial" w:cs="Arial"/>
                              <w:b/>
                              <w:szCs w:val="22"/>
                              <w:rPrChange w:id="439" w:author="Mohammad Daraghmeh" w:date="2013-04-24T02:06:00Z">
                                <w:rPr>
                                  <w:b/>
                                  <w:sz w:val="22"/>
                                  <w:szCs w:val="22"/>
                                </w:rPr>
                              </w:rPrChange>
                            </w:rPr>
                            <w:t>Description Lab (VHDL)</w:t>
                          </w:r>
                        </w:ins>
                      </w:p>
                    </w:tc>
                    <w:tc>
                      <w:tcPr>
                        <w:tcW w:w="8185" w:type="dxa"/>
                        <w:gridSpan w:val="6"/>
                        <w:tcBorders>
                          <w:bottom w:val="single" w:sz="4" w:space="0" w:color="B8CCE4" w:themeColor="accent1" w:themeTint="66"/>
                        </w:tcBorders>
                        <w:tcPrChange w:id="440" w:author="Mohammad Daraghmeh" w:date="2013-09-24T23:45:00Z">
                          <w:tcPr>
                            <w:tcW w:w="8182" w:type="dxa"/>
                            <w:gridSpan w:val="7"/>
                          </w:tcPr>
                        </w:tcPrChange>
                      </w:tcPr>
                      <w:p w14:paraId="3E870951" w14:textId="1BDC0BC8" w:rsidR="00B81CA4" w:rsidRPr="00D113E4" w:rsidRDefault="001B2888">
                        <w:pPr>
                          <w:spacing w:line="276" w:lineRule="auto"/>
                          <w:jc w:val="left"/>
                          <w:rPr>
                            <w:ins w:id="441" w:author="Mohammad Daraghmeh" w:date="2013-04-18T01:06:00Z"/>
                            <w:rFonts w:ascii="Arial" w:hAnsi="Arial" w:cs="Arial"/>
                            <w:rPrChange w:id="442" w:author="Mohammad Daraghmeh" w:date="2013-09-24T23:36:00Z">
                              <w:rPr>
                                <w:ins w:id="443" w:author="Mohammad Daraghmeh" w:date="2013-04-18T01:06:00Z"/>
                                <w:sz w:val="22"/>
                                <w:szCs w:val="22"/>
                              </w:rPr>
                            </w:rPrChange>
                          </w:rPr>
                          <w:pPrChange w:id="444" w:author="red_mona" w:date="2014-10-01T09:18:00Z">
                            <w:pPr>
                              <w:ind w:left="64"/>
                            </w:pPr>
                          </w:pPrChange>
                        </w:pPr>
                        <w:ins w:id="445" w:author="Mohammad Daraghmeh" w:date="2013-04-18T01:06:00Z">
                          <w:r w:rsidRPr="00D113E4">
                            <w:rPr>
                              <w:rFonts w:ascii="Arial" w:hAnsi="Arial" w:cs="Arial"/>
                              <w:rPrChange w:id="446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The design and </w:t>
                          </w:r>
                        </w:ins>
                        <w:ins w:id="447" w:author="Mohammad Daraghmeh" w:date="2013-04-18T01:28:00Z">
                          <w:r w:rsidR="00035481" w:rsidRPr="00D113E4">
                            <w:rPr>
                              <w:rFonts w:ascii="Arial" w:hAnsi="Arial" w:cs="Arial"/>
                              <w:rPrChange w:id="448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>simulation</w:t>
                          </w:r>
                        </w:ins>
                        <w:ins w:id="449" w:author="Mohammad Daraghmeh" w:date="2013-04-18T01:06:00Z">
                          <w:r w:rsidR="00B81CA4" w:rsidRPr="00D113E4">
                            <w:rPr>
                              <w:rFonts w:ascii="Arial" w:hAnsi="Arial" w:cs="Arial"/>
                              <w:rPrChange w:id="450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  <w:r w:rsidR="00431F48">
                            <w:rPr>
                              <w:rFonts w:ascii="Arial" w:hAnsi="Arial" w:cs="Arial"/>
                            </w:rPr>
                            <w:t>of</w:t>
                          </w:r>
                        </w:ins>
                        <w:ins w:id="451" w:author="Mohammad Daraghmeh" w:date="2013-09-25T02:14:00Z">
                          <w:r w:rsidR="00271BAE">
                            <w:rPr>
                              <w:rFonts w:ascii="Arial" w:hAnsi="Arial" w:cs="Arial"/>
                            </w:rPr>
                            <w:t xml:space="preserve"> three</w:t>
                          </w:r>
                        </w:ins>
                        <w:ins w:id="452" w:author="Mohammad Daraghmeh" w:date="2013-04-18T01:06:00Z">
                          <w:r w:rsidR="00431F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81CA4" w:rsidRPr="00D113E4">
                            <w:rPr>
                              <w:rFonts w:ascii="Arial" w:hAnsi="Arial" w:cs="Arial"/>
                              <w:rPrChange w:id="453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>image processing algorithms</w:t>
                          </w:r>
                        </w:ins>
                        <w:ins w:id="454" w:author="Mohammad Daraghmeh" w:date="2013-09-25T01:42:00Z">
                          <w:r w:rsidR="00431F48">
                            <w:rPr>
                              <w:rFonts w:ascii="Arial" w:hAnsi="Arial" w:cs="Arial"/>
                            </w:rPr>
                            <w:t xml:space="preserve"> in VHDL</w:t>
                          </w:r>
                        </w:ins>
                        <w:ins w:id="455" w:author="Mohammad Daraghmeh" w:date="2013-04-18T01:06:00Z">
                          <w:r w:rsidR="00B81CA4" w:rsidRPr="00D113E4">
                            <w:rPr>
                              <w:rFonts w:ascii="Arial" w:hAnsi="Arial" w:cs="Arial"/>
                              <w:rPrChange w:id="456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457" w:author="Mohammad Daraghmeh" w:date="2013-09-25T01:42:00Z">
                          <w:r w:rsidR="00431F48">
                            <w:rPr>
                              <w:rFonts w:ascii="Arial" w:hAnsi="Arial" w:cs="Arial"/>
                            </w:rPr>
                            <w:br/>
                            <w:t>(</w:t>
                          </w:r>
                        </w:ins>
                        <w:ins w:id="458" w:author="Mohammad Daraghmeh" w:date="2013-04-18T01:06:00Z">
                          <w:r w:rsidR="00431F48">
                            <w:rPr>
                              <w:rFonts w:ascii="Arial" w:hAnsi="Arial" w:cs="Arial"/>
                            </w:rPr>
                            <w:t>C</w:t>
                          </w:r>
                          <w:r w:rsidR="00B81CA4" w:rsidRPr="00D113E4">
                            <w:rPr>
                              <w:rFonts w:ascii="Arial" w:hAnsi="Arial" w:cs="Arial"/>
                              <w:rPrChange w:id="459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>ontrast</w:t>
                          </w:r>
                        </w:ins>
                        <w:ins w:id="460" w:author="Mohammad Daraghmeh" w:date="2013-09-25T01:42:00Z">
                          <w:r w:rsidR="00431F48">
                            <w:rPr>
                              <w:rFonts w:ascii="Arial" w:hAnsi="Arial" w:cs="Arial"/>
                            </w:rPr>
                            <w:t xml:space="preserve"> increase/decrease,</w:t>
                          </w:r>
                        </w:ins>
                        <w:ins w:id="461" w:author="Mohammad Daraghmeh" w:date="2013-04-18T01:06:00Z">
                          <w:r w:rsidR="00431F48">
                            <w:rPr>
                              <w:rFonts w:ascii="Arial" w:hAnsi="Arial" w:cs="Arial"/>
                            </w:rPr>
                            <w:t xml:space="preserve"> Stretchin</w:t>
                          </w:r>
                        </w:ins>
                        <w:ins w:id="462" w:author="Mohammad Daraghmeh" w:date="2013-09-25T01:42:00Z">
                          <w:r w:rsidR="00431F48">
                            <w:rPr>
                              <w:rFonts w:ascii="Arial" w:hAnsi="Arial" w:cs="Arial"/>
                            </w:rPr>
                            <w:t>g</w:t>
                          </w:r>
                        </w:ins>
                        <w:ins w:id="463" w:author="Mohammad Daraghmeh" w:date="2013-04-18T01:06:00Z">
                          <w:r w:rsidR="00431F48">
                            <w:rPr>
                              <w:rFonts w:ascii="Arial" w:hAnsi="Arial" w:cs="Arial"/>
                            </w:rPr>
                            <w:t xml:space="preserve"> and Median filtering)</w:t>
                          </w:r>
                          <w:r w:rsidR="00B81CA4" w:rsidRPr="00D113E4">
                            <w:rPr>
                              <w:rFonts w:ascii="Arial" w:hAnsi="Arial" w:cs="Arial"/>
                              <w:rPrChange w:id="464" w:author="Mohammad Daraghmeh" w:date="2013-09-24T23:36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</w:ins>
                      </w:p>
                    </w:tc>
                  </w:tr>
                  <w:tr w:rsidR="00B8246A" w14:paraId="5364060F" w14:textId="77777777" w:rsidTr="002F0666">
                    <w:tblPrEx>
                      <w:tblPrExChange w:id="465" w:author="Mohammad Daraghmeh" w:date="2013-09-24T23:45:00Z">
                        <w:tblPrEx>
                          <w:tblW w:w="10569" w:type="dxa"/>
                          <w:tblBorders>
                            <w:top w:val="single" w:sz="4" w:space="0" w:color="B8CCE4" w:themeColor="accent1" w:themeTint="66"/>
                            <w:left w:val="single" w:sz="4" w:space="0" w:color="B8CCE4" w:themeColor="accent1" w:themeTint="66"/>
                            <w:bottom w:val="single" w:sz="4" w:space="0" w:color="B8CCE4" w:themeColor="accent1" w:themeTint="66"/>
                            <w:right w:val="single" w:sz="4" w:space="0" w:color="B8CCE4" w:themeColor="accent1" w:themeTint="66"/>
                            <w:insideH w:val="single" w:sz="4" w:space="0" w:color="B8CCE4" w:themeColor="accent1" w:themeTint="66"/>
                            <w:insideV w:val="single" w:sz="4" w:space="0" w:color="B8CCE4" w:themeColor="accent1" w:themeTint="66"/>
                          </w:tblBorders>
                        </w:tblPrEx>
                      </w:tblPrExChange>
                    </w:tblPrEx>
                    <w:trPr>
                      <w:ins w:id="466" w:author="Mohammad Daraghmeh" w:date="2013-04-18T01:07:00Z"/>
                      <w:trPrChange w:id="467" w:author="Mohammad Daraghmeh" w:date="2013-09-24T23:45:00Z">
                        <w:trPr>
                          <w:gridBefore w:val="1"/>
                          <w:gridAfter w:val="0"/>
                        </w:trPr>
                      </w:trPrChange>
                    </w:trPr>
                    <w:tc>
                      <w:tcPr>
                        <w:tcW w:w="2384" w:type="dxa"/>
                        <w:tcBorders>
                          <w:left w:val="nil"/>
                          <w:bottom w:val="nil"/>
                        </w:tcBorders>
                        <w:vAlign w:val="center"/>
                        <w:tcPrChange w:id="468" w:author="Mohammad Daraghmeh" w:date="2013-09-24T23:45:00Z">
                          <w:tcPr>
                            <w:tcW w:w="2919" w:type="dxa"/>
                            <w:gridSpan w:val="4"/>
                          </w:tcPr>
                        </w:tcPrChange>
                      </w:tcPr>
                      <w:p w14:paraId="02141F97" w14:textId="0CD47C2A" w:rsidR="00B8246A" w:rsidRPr="00ED42F2" w:rsidRDefault="00CF3F61">
                        <w:pPr>
                          <w:jc w:val="left"/>
                          <w:rPr>
                            <w:ins w:id="469" w:author="Mohammad Daraghmeh" w:date="2013-04-18T01:07:00Z"/>
                            <w:rFonts w:ascii="Arial" w:hAnsi="Arial" w:cs="Arial"/>
                            <w:b/>
                            <w:sz w:val="22"/>
                            <w:szCs w:val="22"/>
                            <w:rPrChange w:id="470" w:author="Mohammad Daraghmeh" w:date="2013-04-24T01:55:00Z">
                              <w:rPr>
                                <w:ins w:id="471" w:author="Mohammad Daraghmeh" w:date="2013-04-18T01:07:00Z"/>
                                <w:b/>
                                <w:sz w:val="22"/>
                                <w:szCs w:val="22"/>
                              </w:rPr>
                            </w:rPrChange>
                          </w:rPr>
                          <w:pPrChange w:id="472" w:author="Mohammad Daraghmeh" w:date="2013-04-18T01:09:00Z">
                            <w:pPr/>
                          </w:pPrChange>
                        </w:pPr>
                        <w:ins w:id="473" w:author="Mohammad Daraghmeh" w:date="2013-09-24T22:52:00Z">
                          <w:r w:rsidRPr="00CF3F61">
                            <w:rPr>
                              <w:rFonts w:ascii="Arial" w:hAnsi="Arial" w:cs="Arial"/>
                              <w:b/>
                              <w:szCs w:val="22"/>
                            </w:rPr>
                            <w:t xml:space="preserve">Problem-Based Intro Cs </w:t>
                          </w:r>
                        </w:ins>
                        <w:ins w:id="474" w:author="Mohammad Daraghmeh" w:date="2013-04-18T01:07:00Z">
                          <w:r w:rsidR="00B8246A" w:rsidRPr="0037034B">
                            <w:rPr>
                              <w:rFonts w:ascii="Arial" w:hAnsi="Arial" w:cs="Arial"/>
                              <w:b/>
                              <w:szCs w:val="22"/>
                              <w:rPrChange w:id="475" w:author="Mohammad Daraghmeh" w:date="2013-04-24T02:06:00Z">
                                <w:rPr>
                                  <w:b/>
                                  <w:sz w:val="22"/>
                                  <w:szCs w:val="22"/>
                                </w:rPr>
                              </w:rPrChange>
                            </w:rPr>
                            <w:t>Project (Python)</w:t>
                          </w:r>
                        </w:ins>
                      </w:p>
                    </w:tc>
                    <w:tc>
                      <w:tcPr>
                        <w:tcW w:w="8185" w:type="dxa"/>
                        <w:gridSpan w:val="6"/>
                        <w:tcBorders>
                          <w:bottom w:val="nil"/>
                        </w:tcBorders>
                        <w:tcPrChange w:id="476" w:author="Mohammad Daraghmeh" w:date="2013-09-24T23:45:00Z">
                          <w:tcPr>
                            <w:tcW w:w="7650" w:type="dxa"/>
                            <w:gridSpan w:val="5"/>
                          </w:tcPr>
                        </w:tcPrChange>
                      </w:tcPr>
                      <w:p w14:paraId="590C995A" w14:textId="4D60157E" w:rsidR="00B8246A" w:rsidRPr="00D113E4" w:rsidRDefault="00D113E4">
                        <w:pPr>
                          <w:spacing w:line="276" w:lineRule="auto"/>
                          <w:jc w:val="left"/>
                          <w:rPr>
                            <w:ins w:id="477" w:author="Mohammad Daraghmeh" w:date="2013-04-18T01:07:00Z"/>
                            <w:rFonts w:ascii="Arial" w:hAnsi="Arial" w:cs="Arial"/>
                            <w:rPrChange w:id="478" w:author="Mohammad Daraghmeh" w:date="2013-09-24T23:36:00Z">
                              <w:rPr>
                                <w:ins w:id="479" w:author="Mohammad Daraghmeh" w:date="2013-04-18T01:07:00Z"/>
                                <w:sz w:val="22"/>
                                <w:szCs w:val="22"/>
                              </w:rPr>
                            </w:rPrChange>
                          </w:rPr>
                          <w:pPrChange w:id="480" w:author="red_mona" w:date="2014-10-01T09:18:00Z">
                            <w:pPr/>
                          </w:pPrChange>
                        </w:pPr>
                        <w:ins w:id="481" w:author="Mohammad Daraghmeh" w:date="2013-09-24T23:37:00Z">
                          <w:r>
                            <w:rPr>
                              <w:rFonts w:ascii="Arial" w:hAnsi="Arial" w:cs="Arial"/>
                            </w:rPr>
                            <w:t>Ten</w:t>
                          </w:r>
                          <w:r w:rsidRPr="00D113E4">
                            <w:rPr>
                              <w:rFonts w:ascii="Arial" w:hAnsi="Arial" w:cs="Arial"/>
                            </w:rPr>
                            <w:t xml:space="preserve"> wee</w:t>
                          </w:r>
                          <w:r>
                            <w:rPr>
                              <w:rFonts w:ascii="Arial" w:hAnsi="Arial" w:cs="Arial"/>
                            </w:rPr>
                            <w:t>k Python based project for</w:t>
                          </w:r>
                        </w:ins>
                        <w:ins w:id="482" w:author="Mohammad Daraghmeh" w:date="2013-09-24T23:38:00Z"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ins>
                        <w:ins w:id="483" w:author="Mohammad Daraghmeh" w:date="2013-09-24T23:37:00Z">
                          <w:r w:rsidRPr="00D113E4">
                            <w:rPr>
                              <w:rFonts w:ascii="Arial" w:hAnsi="Arial" w:cs="Arial"/>
                            </w:rPr>
                            <w:t>creating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an </w:t>
                          </w:r>
                        </w:ins>
                        <w:ins w:id="484" w:author="Mohammad Daraghmeh" w:date="2013-09-25T02:14:00Z">
                          <w:r w:rsidR="004626A8">
                            <w:rPr>
                              <w:rFonts w:ascii="Arial" w:hAnsi="Arial" w:cs="Arial"/>
                            </w:rPr>
                            <w:t>a</w:t>
                          </w:r>
                        </w:ins>
                        <w:ins w:id="485" w:author="Mohammad Daraghmeh" w:date="2013-09-24T23:37:00Z">
                          <w:r>
                            <w:rPr>
                              <w:rFonts w:ascii="Arial" w:hAnsi="Arial" w:cs="Arial"/>
                            </w:rPr>
                            <w:t>rtificial intelligence</w:t>
                          </w:r>
                          <w:r w:rsidRPr="00D113E4">
                            <w:rPr>
                              <w:rFonts w:ascii="Arial" w:hAnsi="Arial" w:cs="Arial"/>
                            </w:rPr>
                            <w:t xml:space="preserve"> to play the classical game </w:t>
                          </w:r>
                          <w:r w:rsidRPr="009E3FEB">
                            <w:rPr>
                              <w:rFonts w:ascii="Arial" w:hAnsi="Arial" w:cs="Arial"/>
                              <w:i/>
                              <w:rPrChange w:id="486" w:author="Ace" w:date="2015-03-21T19:43:00Z">
                                <w:rPr>
                                  <w:rFonts w:ascii="Arial" w:hAnsi="Arial" w:cs="Arial"/>
                                </w:rPr>
                              </w:rPrChange>
                            </w:rPr>
                            <w:t>Quoridor</w:t>
                          </w:r>
                        </w:ins>
                      </w:p>
                    </w:tc>
                  </w:tr>
                </w:tbl>
                <w:p w14:paraId="736E67F7" w14:textId="77777777" w:rsidR="00BE4558" w:rsidRPr="005D7261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14:paraId="66762DE9" w14:textId="2CC9F6A8" w:rsidR="00BE4558" w:rsidRPr="002D44B0" w:rsidRDefault="00BE4558" w:rsidP="00EA0A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E4558" w:rsidRPr="002D44B0" w14:paraId="34FADA1B" w14:textId="77777777" w:rsidTr="00EA0A2B">
        <w:trPr>
          <w:trHeight w:val="90"/>
        </w:trPr>
        <w:tc>
          <w:tcPr>
            <w:tcW w:w="10998" w:type="dxa"/>
            <w:gridSpan w:val="2"/>
          </w:tcPr>
          <w:p w14:paraId="194ACC1B" w14:textId="0B2B467F" w:rsidR="00647689" w:rsidRPr="005616BF" w:rsidDel="00FB250D" w:rsidRDefault="00647689" w:rsidP="00EA0A2B">
            <w:pPr>
              <w:spacing w:after="0" w:line="240" w:lineRule="auto"/>
              <w:rPr>
                <w:del w:id="487" w:author="red_mona" w:date="2014-10-01T09:18:00Z"/>
                <w:rFonts w:ascii="Arial" w:hAnsi="Arial" w:cs="Arial"/>
                <w:color w:val="FFFFFF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700"/>
            </w:tblGrid>
            <w:tr w:rsidR="00BE4558" w:rsidRPr="002D44B0" w:rsidDel="00FB250D" w14:paraId="373BD5E8" w14:textId="2D8DDF6E" w:rsidTr="00EA0A2B">
              <w:trPr>
                <w:del w:id="488" w:author="red_mona" w:date="2014-10-01T09:18:00Z"/>
              </w:trPr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584EB18" w14:textId="4EE11FCD" w:rsidR="00BE4558" w:rsidRPr="00FB6635" w:rsidDel="00FB250D" w:rsidRDefault="006B7311" w:rsidP="00D3799B">
                  <w:pPr>
                    <w:spacing w:after="0" w:line="240" w:lineRule="auto"/>
                    <w:rPr>
                      <w:del w:id="489" w:author="red_mona" w:date="2014-10-01T09:18:00Z"/>
                      <w:rFonts w:ascii="Arial" w:hAnsi="Arial" w:cs="Arial"/>
                      <w:b/>
                      <w:bCs/>
                    </w:rPr>
                  </w:pPr>
                  <w:del w:id="490" w:author="red_mona" w:date="2014-10-01T09:18:00Z">
                    <w:r w:rsidDel="00FB250D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Relevant</w:delText>
                    </w:r>
                    <w:r w:rsidR="00D3799B" w:rsidDel="00FB250D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 xml:space="preserve"> Courses</w:delText>
                    </w:r>
                  </w:del>
                </w:p>
              </w:tc>
            </w:tr>
            <w:tr w:rsidR="00BE4558" w:rsidRPr="002D44B0" w:rsidDel="00FB250D" w14:paraId="7E7A4C4F" w14:textId="4A530731" w:rsidTr="00EA0A2B">
              <w:trPr>
                <w:del w:id="491" w:author="red_mona" w:date="2014-10-01T09:18:00Z"/>
              </w:trPr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9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707"/>
                    <w:gridCol w:w="455"/>
                    <w:gridCol w:w="2430"/>
                  </w:tblGrid>
                  <w:tr w:rsidR="00BE4558" w:rsidRPr="002D44B0" w:rsidDel="00FB250D" w14:paraId="52373727" w14:textId="2C9E7870" w:rsidTr="00EA0A2B">
                    <w:trPr>
                      <w:del w:id="492" w:author="red_mona" w:date="2014-10-01T09:18:00Z"/>
                    </w:trPr>
                    <w:tc>
                      <w:tcPr>
                        <w:tcW w:w="7707" w:type="dxa"/>
                      </w:tcPr>
                      <w:p w14:paraId="0D89E520" w14:textId="2E7EEFED" w:rsidR="00BE4558" w:rsidRPr="005D7261" w:rsidDel="00FB250D" w:rsidRDefault="00BC2FB5" w:rsidP="00EA0A2B">
                        <w:pPr>
                          <w:spacing w:before="80" w:after="0"/>
                          <w:jc w:val="left"/>
                          <w:rPr>
                            <w:del w:id="493" w:author="red_mona" w:date="2014-10-01T09:18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del w:id="494" w:author="red_mona" w:date="2014-10-01T09:18:00Z">
                          <w:r w:rsidRPr="003E7538"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Problem-Based Intro Cs</w:delText>
                          </w:r>
                        </w:del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7E27A6CE" w14:textId="32C437D3" w:rsidR="00BE4558" w:rsidRPr="005D7261" w:rsidDel="00FB250D" w:rsidRDefault="0040208B" w:rsidP="00EA0A2B">
                        <w:pPr>
                          <w:spacing w:before="80" w:after="0"/>
                          <w:jc w:val="right"/>
                          <w:rPr>
                            <w:del w:id="495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496" w:author="red_mona" w:date="2014-10-01T09:18:00Z">
                          <w:r w:rsidRPr="0040208B"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2011-12 Spring Quarter</w:delText>
                          </w:r>
                        </w:del>
                      </w:p>
                    </w:tc>
                  </w:tr>
                  <w:tr w:rsidR="00BE4558" w:rsidRPr="002D44B0" w:rsidDel="00FB250D" w14:paraId="3D7A0BF3" w14:textId="68F5199E" w:rsidTr="00EA0A2B">
                    <w:trPr>
                      <w:del w:id="497" w:author="red_mona" w:date="2014-10-01T09:18:00Z"/>
                    </w:trPr>
                    <w:tc>
                      <w:tcPr>
                        <w:tcW w:w="8162" w:type="dxa"/>
                        <w:gridSpan w:val="2"/>
                      </w:tcPr>
                      <w:p w14:paraId="2B4BB8FF" w14:textId="68AA8D96" w:rsidR="00BE4558" w:rsidRPr="005D7261" w:rsidDel="00FB250D" w:rsidRDefault="00BC2FB5" w:rsidP="00EA0A2B">
                        <w:pPr>
                          <w:spacing w:after="0"/>
                          <w:jc w:val="left"/>
                          <w:rPr>
                            <w:del w:id="498" w:author="red_mona" w:date="2014-10-01T09:18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del w:id="499" w:author="red_mona" w:date="2014-10-01T09:18:00Z">
                          <w:r w:rsidRPr="00412DAA"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Data Structures For Problem Solving</w:delText>
                          </w:r>
                        </w:del>
                      </w:p>
                    </w:tc>
                    <w:tc>
                      <w:tcPr>
                        <w:tcW w:w="2430" w:type="dxa"/>
                      </w:tcPr>
                      <w:p w14:paraId="1304E2B6" w14:textId="30DEA88E" w:rsidR="00BE4558" w:rsidRPr="005D7261" w:rsidDel="00FB250D" w:rsidRDefault="00BC2FB5" w:rsidP="00BC2FB5">
                        <w:pPr>
                          <w:spacing w:after="0"/>
                          <w:jc w:val="right"/>
                          <w:rPr>
                            <w:del w:id="500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501" w:author="red_mona" w:date="2014-10-01T09:18:00Z">
                          <w:r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2011-12 Winter</w:delText>
                          </w:r>
                          <w:r w:rsidR="0040208B" w:rsidRPr="0040208B"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Quarter</w:delText>
                          </w:r>
                        </w:del>
                      </w:p>
                    </w:tc>
                  </w:tr>
                  <w:tr w:rsidR="00BE4558" w:rsidRPr="002D44B0" w:rsidDel="00FB250D" w14:paraId="5EBE68E3" w14:textId="2E6E7BF0" w:rsidTr="00EA0A2B">
                    <w:trPr>
                      <w:del w:id="502" w:author="red_mona" w:date="2014-10-01T09:18:00Z"/>
                    </w:trPr>
                    <w:tc>
                      <w:tcPr>
                        <w:tcW w:w="7707" w:type="dxa"/>
                      </w:tcPr>
                      <w:p w14:paraId="0E294D16" w14:textId="66A3BDD2" w:rsidR="00BE4558" w:rsidRPr="005D7261" w:rsidDel="00FB250D" w:rsidRDefault="00BC2FB5" w:rsidP="00EA0A2B">
                        <w:pPr>
                          <w:spacing w:after="0"/>
                          <w:ind w:left="720" w:hanging="720"/>
                          <w:jc w:val="left"/>
                          <w:rPr>
                            <w:del w:id="503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504" w:author="red_mona" w:date="2014-10-01T09:18:00Z">
                          <w:r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Intro to Digital Systems</w:delText>
                          </w:r>
                        </w:del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617EF65E" w14:textId="0E38A715" w:rsidR="00BE4558" w:rsidRPr="005D7261" w:rsidDel="00FB250D" w:rsidRDefault="00AB39C2" w:rsidP="00EA0A2B">
                        <w:pPr>
                          <w:spacing w:after="0"/>
                          <w:jc w:val="right"/>
                          <w:rPr>
                            <w:del w:id="505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506" w:author="red_mona" w:date="2014-10-01T09:18:00Z">
                          <w:r w:rsidRPr="0040208B"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2011-12 Spring Quarter</w:delText>
                          </w:r>
                        </w:del>
                      </w:p>
                    </w:tc>
                  </w:tr>
                  <w:tr w:rsidR="00AB39C2" w:rsidRPr="002D44B0" w:rsidDel="00FB250D" w14:paraId="205DE256" w14:textId="547F9933" w:rsidTr="00EA0A2B">
                    <w:trPr>
                      <w:trHeight w:val="60"/>
                      <w:del w:id="507" w:author="red_mona" w:date="2014-10-01T09:18:00Z"/>
                    </w:trPr>
                    <w:tc>
                      <w:tcPr>
                        <w:tcW w:w="7707" w:type="dxa"/>
                      </w:tcPr>
                      <w:p w14:paraId="49CAA627" w14:textId="054C1EFF" w:rsidR="00AB39C2" w:rsidRPr="005D7261" w:rsidDel="00FB250D" w:rsidRDefault="00AB39C2" w:rsidP="00A36413">
                        <w:pPr>
                          <w:spacing w:after="0"/>
                          <w:jc w:val="left"/>
                          <w:rPr>
                            <w:del w:id="508" w:author="red_mona" w:date="2014-10-01T09:18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del w:id="509" w:author="red_mona" w:date="2014-10-01T09:18:00Z">
                          <w:r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Assembly Language Programming</w:delText>
                          </w:r>
                        </w:del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7E551043" w14:textId="46195285" w:rsidR="00AB39C2" w:rsidRPr="005D7261" w:rsidDel="00FB250D" w:rsidRDefault="00AB39C2" w:rsidP="00A36413">
                        <w:pPr>
                          <w:spacing w:after="0"/>
                          <w:jc w:val="right"/>
                          <w:rPr>
                            <w:del w:id="510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511" w:author="red_mona" w:date="2014-10-01T09:18:00Z">
                          <w:r w:rsidRPr="0040208B"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2012-13 Fall Quarter</w:delText>
                          </w:r>
                        </w:del>
                      </w:p>
                    </w:tc>
                  </w:tr>
                  <w:tr w:rsidR="00AB39C2" w:rsidRPr="002D44B0" w:rsidDel="00FB250D" w14:paraId="3497174B" w14:textId="32430176" w:rsidTr="00EA0A2B">
                    <w:trPr>
                      <w:del w:id="512" w:author="red_mona" w:date="2014-10-01T09:18:00Z"/>
                    </w:trPr>
                    <w:tc>
                      <w:tcPr>
                        <w:tcW w:w="7707" w:type="dxa"/>
                      </w:tcPr>
                      <w:p w14:paraId="4CC0CACB" w14:textId="2E98B801" w:rsidR="00AB39C2" w:rsidRPr="005D7261" w:rsidDel="00FB250D" w:rsidRDefault="00AB39C2" w:rsidP="00A36413">
                        <w:pPr>
                          <w:spacing w:after="80"/>
                          <w:jc w:val="left"/>
                          <w:rPr>
                            <w:del w:id="513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514" w:author="red_mona" w:date="2014-10-01T09:18:00Z">
                          <w:r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Calculus Sequence (A,B,C)</w:delText>
                          </w:r>
                        </w:del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1B30A783" w14:textId="136F5CAC" w:rsidR="00AB39C2" w:rsidRPr="005D7261" w:rsidDel="00FB250D" w:rsidRDefault="00AB39C2" w:rsidP="00A36413">
                        <w:pPr>
                          <w:spacing w:after="0"/>
                          <w:jc w:val="right"/>
                          <w:rPr>
                            <w:del w:id="515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516" w:author="red_mona" w:date="2014-10-01T09:18:00Z">
                          <w:r w:rsidRPr="0040208B"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2012-13 Fall</w:delText>
                          </w:r>
                          <w:r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-Spring </w:delText>
                          </w:r>
                          <w:r w:rsidRPr="0040208B"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Quarter</w:delText>
                          </w:r>
                        </w:del>
                      </w:p>
                    </w:tc>
                  </w:tr>
                  <w:tr w:rsidR="00AB39C2" w:rsidRPr="002D44B0" w:rsidDel="00FB250D" w14:paraId="2D99A2CB" w14:textId="13F96C6A" w:rsidTr="00EA0A2B">
                    <w:trPr>
                      <w:del w:id="517" w:author="red_mona" w:date="2014-10-01T09:18:00Z"/>
                    </w:trPr>
                    <w:tc>
                      <w:tcPr>
                        <w:tcW w:w="7707" w:type="dxa"/>
                      </w:tcPr>
                      <w:p w14:paraId="236575C2" w14:textId="279D86E6" w:rsidR="00AB39C2" w:rsidRPr="005D7261" w:rsidDel="00FB250D" w:rsidRDefault="00AB39C2" w:rsidP="00A36413">
                        <w:pPr>
                          <w:spacing w:after="0"/>
                          <w:ind w:left="720" w:hanging="720"/>
                          <w:jc w:val="left"/>
                          <w:rPr>
                            <w:del w:id="518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519" w:author="red_mona" w:date="2014-10-01T09:18:00Z">
                          <w:r w:rsidRPr="007C1FC7"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Hardware Description Languages</w:delText>
                          </w:r>
                        </w:del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06636155" w14:textId="5DCCC6F4" w:rsidR="00AB39C2" w:rsidRPr="005D7261" w:rsidDel="00FB250D" w:rsidRDefault="00AB39C2" w:rsidP="00A36413">
                        <w:pPr>
                          <w:spacing w:after="0"/>
                          <w:jc w:val="right"/>
                          <w:rPr>
                            <w:del w:id="520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521" w:author="red_mona" w:date="2014-10-01T09:18:00Z">
                          <w:r w:rsidRPr="0040208B"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2012-13 Winter Quarter</w:delText>
                          </w:r>
                        </w:del>
                      </w:p>
                    </w:tc>
                  </w:tr>
                  <w:tr w:rsidR="00AB39C2" w:rsidRPr="002D44B0" w:rsidDel="00FB250D" w14:paraId="1E9589CA" w14:textId="5E7C120A" w:rsidTr="00EA0A2B">
                    <w:trPr>
                      <w:del w:id="522" w:author="red_mona" w:date="2014-10-01T09:18:00Z"/>
                    </w:trPr>
                    <w:tc>
                      <w:tcPr>
                        <w:tcW w:w="7707" w:type="dxa"/>
                      </w:tcPr>
                      <w:p w14:paraId="7A06FFF6" w14:textId="797ED044" w:rsidR="00AB39C2" w:rsidRPr="005D7261" w:rsidDel="00FB250D" w:rsidRDefault="00AB39C2" w:rsidP="00A36413">
                        <w:pPr>
                          <w:spacing w:after="80"/>
                          <w:jc w:val="left"/>
                          <w:rPr>
                            <w:del w:id="523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del w:id="524" w:author="red_mona" w:date="2014-10-01T09:18:00Z">
                          <w:r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Object</w:delText>
                          </w:r>
                          <w:r w:rsidRPr="00727F2C" w:rsidDel="00FB250D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-Oriented Programming</w:delText>
                          </w:r>
                        </w:del>
                      </w:p>
                    </w:tc>
                    <w:tc>
                      <w:tcPr>
                        <w:tcW w:w="2885" w:type="dxa"/>
                        <w:gridSpan w:val="2"/>
                      </w:tcPr>
                      <w:p w14:paraId="799685BD" w14:textId="16874559" w:rsidR="00AB39C2" w:rsidRPr="005D7261" w:rsidDel="00FB250D" w:rsidRDefault="00AB39C2" w:rsidP="00A36413">
                        <w:pPr>
                          <w:spacing w:after="0"/>
                          <w:jc w:val="right"/>
                          <w:rPr>
                            <w:del w:id="525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526" w:author="red_mona" w:date="2014-10-01T09:18:00Z">
                          <w:r w:rsidRPr="0040208B" w:rsidDel="00FB250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2012-13 Winter Quarter</w:delText>
                          </w:r>
                        </w:del>
                      </w:p>
                    </w:tc>
                  </w:tr>
                </w:tbl>
                <w:p w14:paraId="69D3D409" w14:textId="58CCF800" w:rsidR="00BE4558" w:rsidRPr="002D44B0" w:rsidDel="00FB250D" w:rsidRDefault="00BE4558" w:rsidP="00EA0A2B">
                  <w:pPr>
                    <w:spacing w:after="0" w:line="240" w:lineRule="auto"/>
                    <w:rPr>
                      <w:del w:id="527" w:author="red_mona" w:date="2014-10-01T09:18:00Z"/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C65FCE" w:rsidRPr="002D44B0" w:rsidDel="00FB250D" w14:paraId="7BFF350C" w14:textId="2AE636BD" w:rsidTr="00847F05">
              <w:trPr>
                <w:ins w:id="528" w:author="Mohammad Daraghmeh" w:date="2013-04-18T01:08:00Z"/>
                <w:del w:id="529" w:author="red_mona" w:date="2014-10-01T09:18:00Z"/>
              </w:trPr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192E8F2" w14:textId="544D0C85" w:rsidR="00C65FCE" w:rsidRPr="00FB6635" w:rsidDel="00FB250D" w:rsidRDefault="00C65FCE" w:rsidP="00C65FCE">
                  <w:pPr>
                    <w:spacing w:after="0" w:line="240" w:lineRule="auto"/>
                    <w:rPr>
                      <w:ins w:id="530" w:author="Mohammad Daraghmeh" w:date="2013-04-18T01:08:00Z"/>
                      <w:del w:id="531" w:author="red_mona" w:date="2014-10-01T09:18:00Z"/>
                      <w:rFonts w:ascii="Arial" w:hAnsi="Arial" w:cs="Arial"/>
                      <w:b/>
                      <w:bCs/>
                    </w:rPr>
                  </w:pPr>
                  <w:ins w:id="532" w:author="Mohammad Daraghmeh" w:date="2013-04-18T01:08:00Z">
                    <w:del w:id="533" w:author="red_mona" w:date="2014-10-01T09:18:00Z">
                      <w:r w:rsidRPr="00FB6635" w:rsidDel="00FB250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Awards/Achievements</w:delText>
                      </w:r>
                    </w:del>
                  </w:ins>
                </w:p>
              </w:tc>
            </w:tr>
            <w:tr w:rsidR="00C65FCE" w:rsidRPr="002D44B0" w:rsidDel="00FB250D" w14:paraId="6565B494" w14:textId="58792667" w:rsidTr="00847F05">
              <w:trPr>
                <w:ins w:id="534" w:author="Mohammad Daraghmeh" w:date="2013-04-18T01:08:00Z"/>
                <w:del w:id="535" w:author="red_mona" w:date="2014-10-01T09:18:00Z"/>
              </w:trPr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92" w:type="dxa"/>
                    <w:tblLayout w:type="fixed"/>
                    <w:tblLook w:val="04A0" w:firstRow="1" w:lastRow="0" w:firstColumn="1" w:lastColumn="0" w:noHBand="0" w:noVBand="1"/>
                    <w:tblPrChange w:id="536" w:author="Mohammad Daraghmeh" w:date="2013-09-25T02:20:00Z">
                      <w:tblPr>
                        <w:tblW w:w="10592" w:type="dxa"/>
                        <w:tblLayout w:type="fixed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7712"/>
                    <w:gridCol w:w="360"/>
                    <w:gridCol w:w="180"/>
                    <w:gridCol w:w="90"/>
                    <w:gridCol w:w="2250"/>
                    <w:tblGridChange w:id="537">
                      <w:tblGrid>
                        <w:gridCol w:w="7712"/>
                        <w:gridCol w:w="360"/>
                        <w:gridCol w:w="180"/>
                        <w:gridCol w:w="90"/>
                        <w:gridCol w:w="2250"/>
                      </w:tblGrid>
                    </w:tblGridChange>
                  </w:tblGrid>
                  <w:tr w:rsidR="00C65FCE" w:rsidRPr="005E2244" w:rsidDel="00FB250D" w14:paraId="6DC77285" w14:textId="7539B5D5" w:rsidTr="009202D4">
                    <w:trPr>
                      <w:cantSplit/>
                      <w:ins w:id="538" w:author="Mohammad Daraghmeh" w:date="2013-04-18T01:08:00Z"/>
                      <w:del w:id="539" w:author="red_mona" w:date="2014-10-01T09:18:00Z"/>
                    </w:trPr>
                    <w:tc>
                      <w:tcPr>
                        <w:tcW w:w="8252" w:type="dxa"/>
                        <w:gridSpan w:val="3"/>
                        <w:tcPrChange w:id="540" w:author="Mohammad Daraghmeh" w:date="2013-09-25T02:20:00Z">
                          <w:tcPr>
                            <w:tcW w:w="8252" w:type="dxa"/>
                            <w:gridSpan w:val="3"/>
                          </w:tcPr>
                        </w:tcPrChange>
                      </w:tcPr>
                      <w:p w14:paraId="505FE594" w14:textId="03470D2B" w:rsidR="00C65FCE" w:rsidRPr="005D7261" w:rsidDel="00FB250D" w:rsidRDefault="00C65FCE" w:rsidP="00F450C1">
                        <w:pPr>
                          <w:spacing w:before="80" w:after="0"/>
                          <w:jc w:val="left"/>
                          <w:rPr>
                            <w:ins w:id="541" w:author="Mohammad Daraghmeh" w:date="2013-04-18T01:08:00Z"/>
                            <w:del w:id="542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ins w:id="543" w:author="Mohammad Daraghmeh" w:date="2013-04-18T01:08:00Z">
                          <w:del w:id="544" w:author="red_mona" w:date="2014-10-01T09:11:00Z">
                            <w:r w:rsidRPr="005D7261" w:rsidDel="00D6731E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US First Tech Challenge</w:delText>
                            </w:r>
                            <w:r w:rsidDel="00D6731E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 xml:space="preserve"> (</w:delText>
                            </w:r>
                            <w:r w:rsidRPr="00E941FE" w:rsidDel="00D6731E">
                              <w:rPr>
                                <w:rFonts w:ascii="Arial" w:hAnsi="Arial" w:cs="Arial"/>
                                <w:bCs/>
                                <w:i/>
                                <w:sz w:val="21"/>
                                <w:szCs w:val="21"/>
                              </w:rPr>
                              <w:delText>FTC</w:delText>
                            </w:r>
                            <w:r w:rsidDel="00D6731E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)</w:delText>
                            </w:r>
                            <w:r w:rsidRPr="005D7261" w:rsidDel="00D6731E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 xml:space="preserve"> – Participant in </w:delText>
                            </w:r>
                            <w:r w:rsidR="00F450C1" w:rsidDel="00D6731E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Nation</w:delText>
                            </w:r>
                            <w:r w:rsidRPr="005D7261" w:rsidDel="00D6731E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 xml:space="preserve"> Rumble FTC Championship</w:delText>
                            </w:r>
                          </w:del>
                        </w:ins>
                      </w:p>
                    </w:tc>
                    <w:tc>
                      <w:tcPr>
                        <w:tcW w:w="2340" w:type="dxa"/>
                        <w:gridSpan w:val="2"/>
                        <w:tcPrChange w:id="545" w:author="Mohammad Daraghmeh" w:date="2013-09-25T02:20:00Z">
                          <w:tcPr>
                            <w:tcW w:w="2340" w:type="dxa"/>
                            <w:gridSpan w:val="2"/>
                          </w:tcPr>
                        </w:tcPrChange>
                      </w:tcPr>
                      <w:p w14:paraId="09F742B9" w14:textId="03948EDF" w:rsidR="00C65FCE" w:rsidRPr="005D7261" w:rsidDel="00FB250D" w:rsidRDefault="00537E0E" w:rsidP="00C65FCE">
                        <w:pPr>
                          <w:spacing w:before="80" w:after="0"/>
                          <w:jc w:val="right"/>
                          <w:rPr>
                            <w:ins w:id="546" w:author="Mohammad Daraghmeh" w:date="2013-04-18T01:08:00Z"/>
                            <w:del w:id="547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ins w:id="548" w:author="Mohammad Daraghmeh" w:date="2013-04-18T01:08:00Z">
                          <w:del w:id="549" w:author="red_mona" w:date="2014-10-01T09:11:00Z">
                            <w:r w:rsidDel="00A72ECB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2011</w:delText>
                            </w:r>
                          </w:del>
                        </w:ins>
                      </w:p>
                    </w:tc>
                  </w:tr>
                  <w:tr w:rsidR="00D6731E" w:rsidRPr="005E2244" w:rsidDel="00FB250D" w14:paraId="2B73D7BE" w14:textId="726D9820" w:rsidTr="009202D4">
                    <w:trPr>
                      <w:cantSplit/>
                      <w:trHeight w:val="57"/>
                      <w:ins w:id="550" w:author="Mohammad Daraghmeh" w:date="2013-04-18T01:08:00Z"/>
                      <w:del w:id="551" w:author="red_mona" w:date="2014-10-01T09:18:00Z"/>
                      <w:trPrChange w:id="552" w:author="Mohammad Daraghmeh" w:date="2013-09-25T02:20:00Z">
                        <w:trPr>
                          <w:trHeight w:val="80"/>
                        </w:trPr>
                      </w:trPrChange>
                    </w:trPr>
                    <w:tc>
                      <w:tcPr>
                        <w:tcW w:w="8342" w:type="dxa"/>
                        <w:gridSpan w:val="4"/>
                        <w:tcPrChange w:id="553" w:author="Mohammad Daraghmeh" w:date="2013-09-25T02:20:00Z">
                          <w:tcPr>
                            <w:tcW w:w="8342" w:type="dxa"/>
                            <w:gridSpan w:val="4"/>
                          </w:tcPr>
                        </w:tcPrChange>
                      </w:tcPr>
                      <w:p w14:paraId="271478DF" w14:textId="709BE765" w:rsidR="00D6731E" w:rsidRPr="005D7261" w:rsidDel="00FB250D" w:rsidRDefault="00D6731E" w:rsidP="00D6731E">
                        <w:pPr>
                          <w:spacing w:after="80"/>
                          <w:jc w:val="left"/>
                          <w:rPr>
                            <w:ins w:id="554" w:author="Mohammad Daraghmeh" w:date="2013-04-18T01:08:00Z"/>
                            <w:del w:id="555" w:author="red_mona" w:date="2014-10-01T09:18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</w:rPr>
                        </w:pPr>
                        <w:ins w:id="556" w:author="Mohammad Daraghmeh" w:date="2013-04-18T01:08:00Z">
                          <w:del w:id="557" w:author="red_mona" w:date="2014-10-01T09:10:00Z">
                            <w:r w:rsidRPr="005D7261" w:rsidDel="000170CC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NJIT Certificate – Completion of iPhone Application Development Course (CEUs:3)</w:delText>
                            </w:r>
                          </w:del>
                        </w:ins>
                      </w:p>
                    </w:tc>
                    <w:tc>
                      <w:tcPr>
                        <w:tcW w:w="2250" w:type="dxa"/>
                        <w:tcPrChange w:id="558" w:author="Mohammad Daraghmeh" w:date="2013-09-25T02:20:00Z">
                          <w:tcPr>
                            <w:tcW w:w="2250" w:type="dxa"/>
                          </w:tcPr>
                        </w:tcPrChange>
                      </w:tcPr>
                      <w:p w14:paraId="576DD43C" w14:textId="7E753B37" w:rsidR="00D6731E" w:rsidRPr="005D7261" w:rsidDel="00FB250D" w:rsidRDefault="00D6731E">
                        <w:pPr>
                          <w:spacing w:after="40"/>
                          <w:jc w:val="right"/>
                          <w:rPr>
                            <w:ins w:id="559" w:author="Mohammad Daraghmeh" w:date="2013-04-18T01:08:00Z"/>
                            <w:del w:id="560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561" w:author="Mohammad Daraghmeh" w:date="2013-04-18T01:08:00Z">
                          <w:del w:id="562" w:author="red_mona" w:date="2014-10-01T09:11:00Z">
                            <w:r w:rsidRPr="005D7261" w:rsidDel="00D673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201</w:delText>
                            </w:r>
                          </w:del>
                          <w:del w:id="563" w:author="red_mona" w:date="2014-10-01T09:10:00Z">
                            <w:r w:rsidRPr="005D7261" w:rsidDel="0022663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0</w:delText>
                            </w:r>
                          </w:del>
                        </w:ins>
                      </w:p>
                    </w:tc>
                  </w:tr>
                  <w:tr w:rsidR="00C65FCE" w:rsidRPr="005E2244" w:rsidDel="00FB250D" w14:paraId="634D72F3" w14:textId="6266CDAA" w:rsidTr="009202D4">
                    <w:trPr>
                      <w:cantSplit/>
                      <w:ins w:id="564" w:author="Mohammad Daraghmeh" w:date="2013-04-18T01:08:00Z"/>
                      <w:del w:id="565" w:author="red_mona" w:date="2014-10-01T09:18:00Z"/>
                    </w:trPr>
                    <w:tc>
                      <w:tcPr>
                        <w:tcW w:w="8072" w:type="dxa"/>
                        <w:gridSpan w:val="2"/>
                        <w:tcPrChange w:id="566" w:author="Mohammad Daraghmeh" w:date="2013-09-25T02:20:00Z">
                          <w:tcPr>
                            <w:tcW w:w="8072" w:type="dxa"/>
                            <w:gridSpan w:val="2"/>
                          </w:tcPr>
                        </w:tcPrChange>
                      </w:tcPr>
                      <w:p w14:paraId="588F1E84" w14:textId="63A2A38F" w:rsidR="00C65FCE" w:rsidRPr="005D7261" w:rsidDel="00FB250D" w:rsidRDefault="00C65FCE" w:rsidP="00C65FCE">
                        <w:pPr>
                          <w:spacing w:after="0"/>
                          <w:jc w:val="left"/>
                          <w:rPr>
                            <w:ins w:id="567" w:author="Mohammad Daraghmeh" w:date="2013-04-18T01:08:00Z"/>
                            <w:del w:id="568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ins w:id="569" w:author="Mohammad Daraghmeh" w:date="2013-04-18T01:08:00Z">
                          <w:del w:id="570" w:author="red_mona" w:date="2014-10-01T09:18:00Z">
                            <w:r w:rsidRPr="005D7261" w:rsidDel="00FB250D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 xml:space="preserve">Pediatric Council on Research &amp; Education </w:delText>
                            </w:r>
                            <w:r w:rsidDel="00FB250D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(</w:delText>
                            </w:r>
                            <w:r w:rsidRPr="00E941FE" w:rsidDel="00FB250D">
                              <w:rPr>
                                <w:rFonts w:ascii="Arial" w:hAnsi="Arial" w:cs="Arial"/>
                                <w:bCs/>
                                <w:i/>
                                <w:sz w:val="21"/>
                                <w:szCs w:val="21"/>
                              </w:rPr>
                              <w:delText>PCORE</w:delText>
                            </w:r>
                            <w:r w:rsidDel="00FB250D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)</w:delText>
                            </w:r>
                            <w:r w:rsidRPr="005D7261" w:rsidDel="00FB250D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 xml:space="preserve"> – Certificate of Appreciation</w:delText>
                            </w:r>
                          </w:del>
                        </w:ins>
                      </w:p>
                    </w:tc>
                    <w:tc>
                      <w:tcPr>
                        <w:tcW w:w="2520" w:type="dxa"/>
                        <w:gridSpan w:val="3"/>
                        <w:tcPrChange w:id="571" w:author="Mohammad Daraghmeh" w:date="2013-09-25T02:20:00Z">
                          <w:tcPr>
                            <w:tcW w:w="2520" w:type="dxa"/>
                            <w:gridSpan w:val="3"/>
                          </w:tcPr>
                        </w:tcPrChange>
                      </w:tcPr>
                      <w:p w14:paraId="0592943C" w14:textId="37BCD5E7" w:rsidR="00C65FCE" w:rsidRPr="005D7261" w:rsidDel="00FB250D" w:rsidRDefault="00216460">
                        <w:pPr>
                          <w:spacing w:after="40"/>
                          <w:jc w:val="right"/>
                          <w:rPr>
                            <w:ins w:id="572" w:author="Mohammad Daraghmeh" w:date="2013-04-18T01:08:00Z"/>
                            <w:del w:id="573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574" w:author="Mohammad Daraghmeh" w:date="2013-04-18T01:08:00Z">
                          <w:del w:id="575" w:author="red_mona" w:date="2014-10-01T09:18:00Z">
                            <w:r w:rsidDel="00FB250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200</w:delText>
                            </w:r>
                          </w:del>
                          <w:del w:id="576" w:author="red_mona" w:date="2014-10-01T09:11:00Z">
                            <w:r w:rsidDel="0012522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8</w:delText>
                            </w:r>
                          </w:del>
                          <w:del w:id="577" w:author="red_mona" w:date="2014-10-01T09:18:00Z">
                            <w:r w:rsidDel="00FB250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-201</w:delText>
                            </w:r>
                          </w:del>
                          <w:del w:id="578" w:author="red_mona" w:date="2014-10-01T09:11:00Z">
                            <w:r w:rsidDel="0012522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0</w:delText>
                            </w:r>
                          </w:del>
                        </w:ins>
                      </w:p>
                    </w:tc>
                  </w:tr>
                  <w:tr w:rsidR="00C65FCE" w:rsidRPr="005E2244" w:rsidDel="00FB250D" w14:paraId="54C37FAE" w14:textId="5EA63C8E" w:rsidTr="009202D4">
                    <w:trPr>
                      <w:cantSplit/>
                      <w:ins w:id="579" w:author="Mohammad Daraghmeh" w:date="2013-04-18T01:08:00Z"/>
                      <w:del w:id="580" w:author="red_mona" w:date="2014-10-01T09:18:00Z"/>
                    </w:trPr>
                    <w:tc>
                      <w:tcPr>
                        <w:tcW w:w="7712" w:type="dxa"/>
                        <w:tcPrChange w:id="581" w:author="Mohammad Daraghmeh" w:date="2013-09-25T02:20:00Z">
                          <w:tcPr>
                            <w:tcW w:w="7712" w:type="dxa"/>
                          </w:tcPr>
                        </w:tcPrChange>
                      </w:tcPr>
                      <w:p w14:paraId="2D3FB41D" w14:textId="734EA961" w:rsidR="00C65FCE" w:rsidRPr="005D7261" w:rsidDel="00FB250D" w:rsidRDefault="00C65FCE" w:rsidP="00C65FCE">
                        <w:pPr>
                          <w:spacing w:after="0"/>
                          <w:jc w:val="left"/>
                          <w:rPr>
                            <w:ins w:id="582" w:author="Mohammad Daraghmeh" w:date="2013-04-18T01:08:00Z"/>
                            <w:del w:id="583" w:author="red_mona" w:date="2014-10-01T09:18:00Z"/>
                            <w:rFonts w:ascii="Arial" w:hAnsi="Arial" w:cs="Arial"/>
                            <w:bCs/>
                            <w:sz w:val="21"/>
                            <w:szCs w:val="21"/>
                          </w:rPr>
                        </w:pPr>
                        <w:ins w:id="584" w:author="Mohammad Daraghmeh" w:date="2013-04-18T01:08:00Z">
                          <w:del w:id="585" w:author="red_mona" w:date="2014-10-01T09:18:00Z">
                            <w:r w:rsidDel="00FB250D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Academic Award – Outstanding A</w:delText>
                            </w:r>
                            <w:r w:rsidRPr="005D7261" w:rsidDel="00FB250D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chievement in Advance Web Design</w:delText>
                            </w:r>
                          </w:del>
                        </w:ins>
                      </w:p>
                    </w:tc>
                    <w:tc>
                      <w:tcPr>
                        <w:tcW w:w="2880" w:type="dxa"/>
                        <w:gridSpan w:val="4"/>
                        <w:tcPrChange w:id="586" w:author="Mohammad Daraghmeh" w:date="2013-09-25T02:20:00Z">
                          <w:tcPr>
                            <w:tcW w:w="2880" w:type="dxa"/>
                            <w:gridSpan w:val="4"/>
                          </w:tcPr>
                        </w:tcPrChange>
                      </w:tcPr>
                      <w:p w14:paraId="7FED7C38" w14:textId="257A4498" w:rsidR="00C65FCE" w:rsidRPr="005D7261" w:rsidDel="00FB250D" w:rsidRDefault="00C65FCE">
                        <w:pPr>
                          <w:spacing w:after="40"/>
                          <w:jc w:val="right"/>
                          <w:rPr>
                            <w:ins w:id="587" w:author="Mohammad Daraghmeh" w:date="2013-04-18T01:08:00Z"/>
                            <w:del w:id="588" w:author="red_mona" w:date="2014-10-01T09:1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589" w:author="Mohammad Daraghmeh" w:date="2013-04-18T01:08:00Z">
                          <w:del w:id="590" w:author="red_mona" w:date="2014-10-01T09:18:00Z">
                            <w:r w:rsidRPr="005D7261" w:rsidDel="00FB250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20</w:delText>
                            </w:r>
                          </w:del>
                          <w:del w:id="591" w:author="red_mona" w:date="2014-10-01T09:10:00Z">
                            <w:r w:rsidRPr="005D7261" w:rsidDel="00BB20B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08</w:delText>
                            </w:r>
                          </w:del>
                        </w:ins>
                      </w:p>
                    </w:tc>
                  </w:tr>
                </w:tbl>
                <w:p w14:paraId="6B06227B" w14:textId="2A6DFC6A" w:rsidR="00C65FCE" w:rsidRPr="005D7261" w:rsidDel="00FB250D" w:rsidRDefault="00C65FCE" w:rsidP="00C65FCE">
                  <w:pPr>
                    <w:spacing w:after="0" w:line="240" w:lineRule="auto"/>
                    <w:rPr>
                      <w:ins w:id="592" w:author="Mohammad Daraghmeh" w:date="2013-04-18T01:08:00Z"/>
                      <w:del w:id="593" w:author="red_mona" w:date="2014-10-01T09:18:00Z"/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14:paraId="37B2ACAF" w14:textId="3AC32A97" w:rsidR="00C65FCE" w:rsidRPr="005616BF" w:rsidDel="00FB250D" w:rsidRDefault="00C65FCE" w:rsidP="00EA0A2B">
            <w:pPr>
              <w:spacing w:after="0" w:line="240" w:lineRule="auto"/>
              <w:rPr>
                <w:del w:id="594" w:author="red_mona" w:date="2014-10-01T09:18:00Z"/>
                <w:rFonts w:ascii="Arial" w:hAnsi="Arial" w:cs="Arial"/>
                <w:color w:val="FFFFFF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700"/>
              <w:tblGridChange w:id="595">
                <w:tblGrid>
                  <w:gridCol w:w="10700"/>
                </w:tblGrid>
              </w:tblGridChange>
            </w:tblGrid>
            <w:tr w:rsidR="00BE4558" w:rsidRPr="002D44B0" w:rsidDel="00FB250D" w14:paraId="2B11B867" w14:textId="7F51C6A6" w:rsidTr="00EA0A2B">
              <w:trPr>
                <w:del w:id="596" w:author="red_mona" w:date="2014-10-01T09:18:00Z"/>
              </w:trPr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0348CFD" w14:textId="7C771446" w:rsidR="00BE4558" w:rsidRPr="00FB6635" w:rsidDel="00FB250D" w:rsidRDefault="00BE4558" w:rsidP="00EA0A2B">
                  <w:pPr>
                    <w:tabs>
                      <w:tab w:val="center" w:pos="5115"/>
                    </w:tabs>
                    <w:spacing w:after="0" w:line="240" w:lineRule="auto"/>
                    <w:rPr>
                      <w:del w:id="597" w:author="red_mona" w:date="2014-10-01T09:18:00Z"/>
                      <w:rFonts w:ascii="Arial" w:hAnsi="Arial" w:cs="Arial"/>
                      <w:b/>
                      <w:bCs/>
                    </w:rPr>
                  </w:pPr>
                  <w:del w:id="598" w:author="red_mona" w:date="2014-10-01T09:18:00Z">
                    <w:r w:rsidRPr="00FB6635" w:rsidDel="00FB250D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Key Skills</w:delText>
                    </w:r>
                    <w:r w:rsidRPr="00FB6635" w:rsidDel="00FB250D">
                      <w:rPr>
                        <w:rFonts w:ascii="Arial" w:hAnsi="Arial" w:cs="Arial"/>
                        <w:b/>
                        <w:bCs/>
                      </w:rPr>
                      <w:tab/>
                    </w:r>
                  </w:del>
                </w:p>
              </w:tc>
            </w:tr>
            <w:tr w:rsidR="00BE4558" w:rsidRPr="002D44B0" w:rsidDel="00FB250D" w14:paraId="3DEF23CD" w14:textId="758A58B1" w:rsidTr="00E700DA">
              <w:tblPrEx>
                <w:tblW w:w="0" w:type="auto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ayout w:type="fixed"/>
                <w:tblLook w:val="04C0" w:firstRow="0" w:lastRow="1" w:firstColumn="1" w:lastColumn="0" w:noHBand="0" w:noVBand="1"/>
                <w:tblPrExChange w:id="599" w:author="Mohammad Daraghmeh" w:date="2013-04-18T00:25:00Z">
                  <w:tblPrEx>
                    <w:tblW w:w="0" w:type="auto"/>
                    <w:tblBorders>
                      <w:top w:val="single" w:sz="8" w:space="0" w:color="AEBAD5"/>
                      <w:left w:val="single" w:sz="8" w:space="0" w:color="AEBAD5"/>
                      <w:bottom w:val="single" w:sz="8" w:space="0" w:color="AEBAD5"/>
                      <w:right w:val="single" w:sz="8" w:space="0" w:color="AEBAD5"/>
                      <w:insideH w:val="single" w:sz="8" w:space="0" w:color="AEBAD5"/>
                      <w:insideV w:val="single" w:sz="8" w:space="0" w:color="AEBAD5"/>
                    </w:tblBorders>
                    <w:tblLayout w:type="fixed"/>
                    <w:tblLook w:val="04C0" w:firstRow="0" w:lastRow="1" w:firstColumn="1" w:lastColumn="0" w:noHBand="0" w:noVBand="1"/>
                  </w:tblPrEx>
                </w:tblPrExChange>
              </w:tblPrEx>
              <w:trPr>
                <w:del w:id="600" w:author="red_mona" w:date="2014-10-01T09:18:00Z"/>
                <w:trPrChange w:id="601" w:author="Mohammad Daraghmeh" w:date="2013-04-18T00:25:00Z">
                  <w:trPr>
                    <w:trHeight w:val="1953"/>
                  </w:trPr>
                </w:trPrChange>
              </w:trPr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602" w:author="Mohammad Daraghmeh" w:date="2013-04-18T00:25:00Z">
                    <w:tcPr>
                      <w:tcW w:w="10700" w:type="dxa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p w14:paraId="61DC0FDF" w14:textId="1C1B4514" w:rsidR="00BE4558" w:rsidRPr="005D7261" w:rsidDel="00FB250D" w:rsidRDefault="00BE4558" w:rsidP="00EA0A2B">
                  <w:pPr>
                    <w:spacing w:before="80" w:after="120" w:line="240" w:lineRule="auto"/>
                    <w:jc w:val="center"/>
                    <w:rPr>
                      <w:del w:id="603" w:author="red_mona" w:date="2014-10-01T09:18:00Z"/>
                      <w:rFonts w:ascii="Arial" w:hAnsi="Arial" w:cs="Arial"/>
                      <w:b/>
                      <w:bCs/>
                      <w:color w:val="3B3E42"/>
                      <w:sz w:val="21"/>
                      <w:szCs w:val="21"/>
                    </w:rPr>
                  </w:pPr>
                  <w:del w:id="604" w:author="red_mona" w:date="2014-10-01T09:18:00Z">
                    <w:r w:rsidRPr="005D7261" w:rsidDel="00FB250D">
                      <w:rPr>
                        <w:rFonts w:ascii="Arial" w:hAnsi="Arial" w:cs="Arial"/>
                        <w:bCs/>
                        <w:color w:val="3B3E42"/>
                        <w:sz w:val="21"/>
                        <w:szCs w:val="21"/>
                      </w:rPr>
                      <w:delText>Proficient or familiar with a vast array of programming languages, concepts and technologies, including:</w:delText>
                    </w:r>
                  </w:del>
                </w:p>
                <w:tbl>
                  <w:tblPr>
                    <w:tblW w:w="0" w:type="auto"/>
                    <w:tblBorders>
                      <w:top w:val="single" w:sz="4" w:space="0" w:color="C6D9F1"/>
                      <w:left w:val="single" w:sz="4" w:space="0" w:color="C6D9F1"/>
                      <w:bottom w:val="single" w:sz="4" w:space="0" w:color="C6D9F1"/>
                      <w:right w:val="single" w:sz="4" w:space="0" w:color="C6D9F1"/>
                      <w:insideH w:val="single" w:sz="4" w:space="0" w:color="C6D9F1"/>
                      <w:insideV w:val="single" w:sz="4" w:space="0" w:color="C6D9F1"/>
                    </w:tblBorders>
                    <w:tblLayout w:type="fixed"/>
                    <w:tblLook w:val="04A0" w:firstRow="1" w:lastRow="0" w:firstColumn="1" w:lastColumn="0" w:noHBand="0" w:noVBand="1"/>
                    <w:tblPrChange w:id="605" w:author="Mohammad Daraghmeh" w:date="2013-04-18T00:34:00Z">
                      <w:tblPr>
                        <w:tblW w:w="0" w:type="auto"/>
                        <w:tblBorders>
                          <w:top w:val="single" w:sz="4" w:space="0" w:color="C6D9F1"/>
                          <w:left w:val="single" w:sz="4" w:space="0" w:color="C6D9F1"/>
                          <w:bottom w:val="single" w:sz="4" w:space="0" w:color="C6D9F1"/>
                          <w:right w:val="single" w:sz="4" w:space="0" w:color="C6D9F1"/>
                          <w:insideH w:val="single" w:sz="4" w:space="0" w:color="C6D9F1"/>
                          <w:insideV w:val="single" w:sz="4" w:space="0" w:color="C6D9F1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2204"/>
                    <w:gridCol w:w="3150"/>
                    <w:gridCol w:w="2610"/>
                    <w:gridCol w:w="2251"/>
                    <w:tblGridChange w:id="606">
                      <w:tblGrid>
                        <w:gridCol w:w="2204"/>
                        <w:gridCol w:w="1710"/>
                        <w:gridCol w:w="1710"/>
                        <w:gridCol w:w="4591"/>
                      </w:tblGrid>
                    </w:tblGridChange>
                  </w:tblGrid>
                  <w:tr w:rsidR="00497C93" w:rsidRPr="005E2244" w:rsidDel="00FB250D" w14:paraId="5EC294CF" w14:textId="63BCF35D" w:rsidTr="00FD260C">
                    <w:trPr>
                      <w:trHeight w:val="279"/>
                      <w:del w:id="607" w:author="red_mona" w:date="2014-10-01T09:18:00Z"/>
                      <w:trPrChange w:id="608" w:author="Mohammad Daraghmeh" w:date="2013-04-18T00:34:00Z">
                        <w:trPr>
                          <w:trHeight w:val="279"/>
                        </w:trPr>
                      </w:trPrChange>
                    </w:trPr>
                    <w:tc>
                      <w:tcPr>
                        <w:tcW w:w="2204" w:type="dxa"/>
                        <w:tcBorders>
                          <w:top w:val="nil"/>
                          <w:left w:val="nil"/>
                          <w:bottom w:val="nil"/>
                        </w:tcBorders>
                        <w:tcPrChange w:id="609" w:author="Mohammad Daraghmeh" w:date="2013-04-18T00:34:00Z">
                          <w:tcPr>
                            <w:tcW w:w="2204" w:type="dxa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5259D0A7" w14:textId="75F31B8B" w:rsidR="00497C93" w:rsidRPr="003F6140" w:rsidDel="00FB250D" w:rsidRDefault="00497C93" w:rsidP="00EA0A2B">
                        <w:pPr>
                          <w:spacing w:before="80" w:after="120"/>
                          <w:jc w:val="center"/>
                          <w:rPr>
                            <w:del w:id="610" w:author="red_mona" w:date="2014-10-01T09:18:00Z"/>
                            <w:rFonts w:ascii="Arial" w:hAnsi="Arial" w:cs="Arial"/>
                            <w:b/>
                            <w:color w:val="3B3E42"/>
                            <w:sz w:val="21"/>
                            <w:szCs w:val="21"/>
                            <w:rPrChange w:id="611" w:author="Mohammad Daraghmeh" w:date="2013-04-18T00:11:00Z">
                              <w:rPr>
                                <w:del w:id="612" w:author="red_mona" w:date="2014-10-01T09:18:00Z"/>
                                <w:rFonts w:ascii="Arial" w:hAnsi="Arial" w:cs="Arial"/>
                                <w:color w:val="3B3E42"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del w:id="613" w:author="red_mona" w:date="2014-10-01T09:18:00Z">
                          <w:r w:rsidRPr="003F6140" w:rsidDel="00FB250D">
                            <w:rPr>
                              <w:rFonts w:ascii="Arial" w:hAnsi="Arial" w:cs="Arial"/>
                              <w:b/>
                              <w:color w:val="3B3E42"/>
                              <w:sz w:val="21"/>
                              <w:szCs w:val="21"/>
                              <w:rPrChange w:id="614" w:author="Mohammad Daraghmeh" w:date="2013-04-18T00:11:00Z">
                                <w:rPr>
                                  <w:rFonts w:ascii="Arial" w:hAnsi="Arial" w:cs="Arial"/>
                                  <w:color w:val="3B3E42"/>
                                  <w:sz w:val="21"/>
                                  <w:szCs w:val="21"/>
                                </w:rPr>
                              </w:rPrChange>
                            </w:rPr>
                            <w:delText>Microsoft 2003, XP, Vista, &amp; 7</w:delText>
                          </w:r>
                        </w:del>
                      </w:p>
                    </w:tc>
                    <w:tc>
                      <w:tcPr>
                        <w:tcW w:w="3150" w:type="dxa"/>
                        <w:tcBorders>
                          <w:top w:val="nil"/>
                          <w:left w:val="nil"/>
                          <w:bottom w:val="nil"/>
                        </w:tcBorders>
                        <w:tcPrChange w:id="615" w:author="Mohammad Daraghmeh" w:date="2013-04-18T00:34:00Z">
                          <w:tcPr>
                            <w:tcW w:w="1710" w:type="dxa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5AA66D0F" w14:textId="0A7488CE" w:rsidR="00497C93" w:rsidRPr="005D7261" w:rsidDel="00FB250D" w:rsidRDefault="00497C93" w:rsidP="00EA0A2B">
                        <w:pPr>
                          <w:spacing w:before="80" w:after="120"/>
                          <w:jc w:val="center"/>
                          <w:rPr>
                            <w:del w:id="616" w:author="red_mona" w:date="2014-10-01T09:18:00Z"/>
                            <w:rFonts w:ascii="Arial" w:hAnsi="Arial" w:cs="Arial"/>
                            <w:color w:val="3B3E42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nil"/>
                          <w:bottom w:val="nil"/>
                        </w:tcBorders>
                        <w:tcPrChange w:id="617" w:author="Mohammad Daraghmeh" w:date="2013-04-18T00:34:00Z">
                          <w:tcPr>
                            <w:tcW w:w="1710" w:type="dxa"/>
                            <w:tcBorders>
                              <w:top w:val="nil"/>
                              <w:left w:val="nil"/>
                            </w:tcBorders>
                          </w:tcPr>
                        </w:tcPrChange>
                      </w:tcPr>
                      <w:p w14:paraId="3DB2C2D9" w14:textId="33B0EA21" w:rsidR="00497C93" w:rsidRPr="005D7261" w:rsidDel="00FB250D" w:rsidRDefault="00497C93" w:rsidP="00EA0A2B">
                        <w:pPr>
                          <w:spacing w:before="80" w:after="120"/>
                          <w:jc w:val="center"/>
                          <w:rPr>
                            <w:del w:id="618" w:author="red_mona" w:date="2014-10-01T09:18:00Z"/>
                            <w:rFonts w:ascii="Arial" w:hAnsi="Arial" w:cs="Arial"/>
                            <w:color w:val="3B3E42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2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PrChange w:id="619" w:author="Mohammad Daraghmeh" w:date="2013-04-18T00:34:00Z">
                          <w:tcPr>
                            <w:tcW w:w="459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</w:tcPrChange>
                      </w:tcPr>
                      <w:p w14:paraId="0DE9D5FA" w14:textId="5ADCCD4D" w:rsidR="00497C93" w:rsidRPr="005D7261" w:rsidDel="00FB250D" w:rsidRDefault="00497C93" w:rsidP="00721315">
                        <w:pPr>
                          <w:spacing w:before="80" w:after="120"/>
                          <w:jc w:val="center"/>
                          <w:rPr>
                            <w:del w:id="620" w:author="red_mona" w:date="2014-10-01T09:18:00Z"/>
                            <w:rFonts w:ascii="Arial" w:hAnsi="Arial" w:cs="Arial"/>
                            <w:color w:val="3B3E42"/>
                            <w:sz w:val="21"/>
                            <w:szCs w:val="21"/>
                          </w:rPr>
                        </w:pPr>
                        <w:del w:id="621" w:author="red_mona" w:date="2014-10-01T09:18:00Z">
                          <w:r w:rsidRPr="005D7261" w:rsidDel="00FB250D">
                            <w:rPr>
                              <w:rFonts w:ascii="Arial" w:hAnsi="Arial" w:cs="Arial"/>
                              <w:color w:val="3B3E42"/>
                              <w:sz w:val="21"/>
                              <w:szCs w:val="21"/>
                            </w:rPr>
                            <w:delText>Macintosh Leopard and Snow Leopard</w:delText>
                          </w:r>
                        </w:del>
                      </w:p>
                    </w:tc>
                  </w:tr>
                </w:tbl>
                <w:p w14:paraId="1A62088F" w14:textId="0C1DFD48" w:rsidR="00BE4558" w:rsidRPr="002D44B0" w:rsidDel="00FB250D" w:rsidRDefault="00721315">
                  <w:pPr>
                    <w:pBdr>
                      <w:right w:val="single" w:sz="4" w:space="4" w:color="B8CCE4" w:themeColor="accent1" w:themeTint="66"/>
                    </w:pBdr>
                    <w:tabs>
                      <w:tab w:val="center" w:pos="5242"/>
                    </w:tabs>
                    <w:spacing w:after="0" w:line="240" w:lineRule="auto"/>
                    <w:rPr>
                      <w:del w:id="622" w:author="red_mona" w:date="2014-10-01T09:18:00Z"/>
                      <w:rFonts w:ascii="Arial" w:hAnsi="Arial" w:cs="Arial"/>
                      <w:b/>
                      <w:bCs/>
                      <w:color w:val="595C62"/>
                    </w:rPr>
                    <w:pPrChange w:id="623" w:author="Mohammad Daraghmeh" w:date="2013-04-18T00:35:00Z">
                      <w:pPr>
                        <w:spacing w:after="0" w:line="240" w:lineRule="auto"/>
                      </w:pPr>
                    </w:pPrChange>
                  </w:pPr>
                  <w:del w:id="624" w:author="red_mona" w:date="2014-10-01T09:18:00Z">
                    <w:r w:rsidDel="00FB250D">
                      <w:rPr>
                        <w:rStyle w:val="CommentReference"/>
                      </w:rPr>
                      <w:commentReference w:id="625"/>
                    </w:r>
                  </w:del>
                </w:p>
              </w:tc>
            </w:tr>
          </w:tbl>
          <w:p w14:paraId="1A3D3EC0" w14:textId="57797E94" w:rsidR="00BE4558" w:rsidDel="009446AB" w:rsidRDefault="00BE4558" w:rsidP="00EA0A2B">
            <w:pPr>
              <w:spacing w:after="0" w:line="240" w:lineRule="auto"/>
              <w:rPr>
                <w:del w:id="626" w:author="red_mona" w:date="2014-10-01T09:18:00Z"/>
                <w:rFonts w:ascii="Arial" w:hAnsi="Arial" w:cs="Arial"/>
              </w:rPr>
            </w:pPr>
          </w:p>
          <w:p w14:paraId="0E2EF242" w14:textId="77777777" w:rsidR="009446AB" w:rsidRDefault="009446AB" w:rsidP="00EA0A2B">
            <w:pPr>
              <w:spacing w:after="0" w:line="240" w:lineRule="auto"/>
              <w:rPr>
                <w:ins w:id="627" w:author="red_mona" w:date="2014-10-01T09:19:00Z"/>
                <w:rFonts w:ascii="Arial" w:hAnsi="Arial" w:cs="Arial"/>
              </w:rPr>
            </w:pPr>
          </w:p>
          <w:tbl>
            <w:tblPr>
              <w:tblW w:w="107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700"/>
            </w:tblGrid>
            <w:tr w:rsidR="009446AB" w:rsidRPr="00FB6635" w14:paraId="35A6EF8D" w14:textId="77777777" w:rsidTr="006F0C01">
              <w:trPr>
                <w:ins w:id="628" w:author="red_mona" w:date="2014-10-01T09:19:00Z"/>
              </w:trPr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F5C5EA0" w14:textId="50B09B17" w:rsidR="003659AC" w:rsidRPr="009446AB" w:rsidRDefault="00E1447D">
                  <w:pPr>
                    <w:spacing w:after="0" w:line="240" w:lineRule="auto"/>
                    <w:jc w:val="center"/>
                    <w:rPr>
                      <w:ins w:id="629" w:author="red_mona" w:date="2014-10-01T09:19:00Z"/>
                      <w:rFonts w:ascii="Arial" w:hAnsi="Arial" w:cs="Arial"/>
                      <w:sz w:val="22"/>
                      <w:rPrChange w:id="630" w:author="red_mona" w:date="2014-10-01T09:19:00Z">
                        <w:rPr>
                          <w:ins w:id="631" w:author="red_mona" w:date="2014-10-01T09:19:00Z"/>
                          <w:rFonts w:ascii="Arial" w:hAnsi="Arial" w:cs="Arial"/>
                          <w:b/>
                          <w:bCs/>
                        </w:rPr>
                      </w:rPrChange>
                    </w:rPr>
                    <w:pPrChange w:id="632" w:author="Mohammad Daraghmeh" w:date="2015-08-20T19:54:00Z">
                      <w:pPr>
                        <w:spacing w:after="0" w:line="240" w:lineRule="auto"/>
                      </w:pPr>
                    </w:pPrChange>
                  </w:pPr>
                  <w:ins w:id="633" w:author="red_mona" w:date="2014-10-01T09:21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For an </w:t>
                    </w:r>
                  </w:ins>
                  <w:ins w:id="634" w:author="red_mona" w:date="2014-10-01T09:19:00Z">
                    <w:r w:rsidR="009446AB" w:rsidRPr="009446AB">
                      <w:rPr>
                        <w:rFonts w:ascii="Arial" w:hAnsi="Arial" w:cs="Arial"/>
                        <w:b/>
                        <w:bCs/>
                        <w:sz w:val="22"/>
                        <w:rPrChange w:id="635" w:author="red_mona" w:date="2014-10-01T09:19:00Z">
                          <w:rPr>
                            <w:rFonts w:ascii="Arial" w:hAnsi="Arial" w:cs="Arial"/>
                            <w:b/>
                            <w:bCs/>
                          </w:rPr>
                        </w:rPrChange>
                      </w:rPr>
                      <w:t>In-Depth v</w:t>
                    </w:r>
                  </w:ins>
                  <w:ins w:id="636" w:author="red_mona" w:date="2014-10-01T09:20:00Z">
                    <w:r w:rsidR="0025050A">
                      <w:rPr>
                        <w:rFonts w:ascii="Arial" w:hAnsi="Arial" w:cs="Arial"/>
                        <w:b/>
                        <w:bCs/>
                        <w:sz w:val="22"/>
                      </w:rPr>
                      <w:t>iew of my projects and skills</w:t>
                    </w:r>
                  </w:ins>
                  <w:ins w:id="637" w:author="red_mona" w:date="2014-10-01T09:21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, visit</w:t>
                    </w:r>
                  </w:ins>
                  <w:ins w:id="638" w:author="red_mona" w:date="2014-10-01T09:20:00Z">
                    <w:r w:rsidR="0025050A"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my personal portfolio</w:t>
                    </w:r>
                  </w:ins>
                  <w:ins w:id="639" w:author="red_mona" w:date="2014-10-01T09:21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 at</w:t>
                    </w:r>
                  </w:ins>
                  <w:ins w:id="640" w:author="red_mona" w:date="2014-10-01T09:19:00Z">
                    <w:r w:rsidR="009446AB" w:rsidRPr="009446AB">
                      <w:rPr>
                        <w:rFonts w:ascii="Arial" w:hAnsi="Arial" w:cs="Arial"/>
                        <w:b/>
                        <w:bCs/>
                        <w:sz w:val="22"/>
                        <w:rPrChange w:id="641" w:author="red_mona" w:date="2014-10-01T09:19:00Z">
                          <w:rPr>
                            <w:rFonts w:ascii="Arial" w:hAnsi="Arial" w:cs="Arial"/>
                            <w:b/>
                            <w:bCs/>
                          </w:rPr>
                        </w:rPrChange>
                      </w:rPr>
                      <w:t xml:space="preserve"> </w:t>
                    </w:r>
                  </w:ins>
                  <w:ins w:id="642" w:author="Mohammad Daraghmeh" w:date="2015-08-20T19:54:00Z">
                    <w:r w:rsidR="003659AC">
                      <w:rPr>
                        <w:rFonts w:ascii="Arial" w:hAnsi="Arial" w:cs="Arial"/>
                        <w:b/>
                        <w:sz w:val="22"/>
                      </w:rPr>
                      <w:fldChar w:fldCharType="begin"/>
                    </w:r>
                    <w:r w:rsidR="003659AC">
                      <w:rPr>
                        <w:rFonts w:ascii="Arial" w:hAnsi="Arial" w:cs="Arial"/>
                        <w:b/>
                        <w:sz w:val="22"/>
                      </w:rPr>
                      <w:instrText xml:space="preserve"> HYPERLINK "</w:instrText>
                    </w:r>
                    <w:r w:rsidR="003659AC" w:rsidRPr="003659AC">
                      <w:rPr>
                        <w:rFonts w:ascii="Arial" w:hAnsi="Arial" w:cs="Arial"/>
                        <w:b/>
                        <w:sz w:val="22"/>
                      </w:rPr>
                      <w:instrText>http://daraghmehdigital.com</w:instrText>
                    </w:r>
                    <w:r w:rsidR="003659AC">
                      <w:rPr>
                        <w:rFonts w:ascii="Arial" w:hAnsi="Arial" w:cs="Arial"/>
                        <w:b/>
                        <w:sz w:val="22"/>
                      </w:rPr>
                      <w:instrText xml:space="preserve">" </w:instrText>
                    </w:r>
                    <w:r w:rsidR="003659AC">
                      <w:rPr>
                        <w:rFonts w:ascii="Arial" w:hAnsi="Arial" w:cs="Arial"/>
                        <w:b/>
                        <w:sz w:val="22"/>
                      </w:rPr>
                      <w:fldChar w:fldCharType="separate"/>
                    </w:r>
                    <w:r w:rsidR="003659AC" w:rsidRPr="00D02AFE">
                      <w:rPr>
                        <w:rStyle w:val="Hyperlink"/>
                        <w:rFonts w:ascii="Arial" w:hAnsi="Arial" w:cs="Arial"/>
                        <w:b/>
                        <w:sz w:val="22"/>
                      </w:rPr>
                      <w:t>http://daraghmehdigital.com</w:t>
                    </w:r>
                    <w:r w:rsidR="003659AC">
                      <w:rPr>
                        <w:rFonts w:ascii="Arial" w:hAnsi="Arial" w:cs="Arial"/>
                        <w:b/>
                        <w:sz w:val="22"/>
                      </w:rPr>
                      <w:fldChar w:fldCharType="end"/>
                    </w:r>
                  </w:ins>
                  <w:ins w:id="643" w:author="red_mona" w:date="2014-10-01T09:19:00Z">
                    <w:del w:id="644" w:author="Mohammad Daraghmeh" w:date="2015-08-20T19:54:00Z">
                      <w:r w:rsidR="009446AB" w:rsidRPr="006C0B0C" w:rsidDel="003659AC">
                        <w:rPr>
                          <w:rFonts w:ascii="Arial" w:hAnsi="Arial" w:cs="Arial"/>
                          <w:b/>
                          <w:sz w:val="22"/>
                        </w:rPr>
                        <w:fldChar w:fldCharType="begin"/>
                      </w:r>
                      <w:r w:rsidR="009446AB" w:rsidRPr="003659AC" w:rsidDel="003659AC">
                        <w:rPr>
                          <w:rFonts w:ascii="Arial" w:hAnsi="Arial" w:cs="Arial"/>
                          <w:b/>
                          <w:sz w:val="22"/>
                        </w:rPr>
                        <w:delInstrText xml:space="preserve"> HYPERLINK "http://daraghmeh.github.io/" </w:delInstrText>
                      </w:r>
                      <w:r w:rsidR="009446AB" w:rsidRPr="006C0B0C" w:rsidDel="003659AC">
                        <w:rPr>
                          <w:rFonts w:ascii="Arial" w:hAnsi="Arial" w:cs="Arial"/>
                          <w:b/>
                          <w:sz w:val="22"/>
                        </w:rPr>
                        <w:fldChar w:fldCharType="separate"/>
                      </w:r>
                      <w:r w:rsidR="009446AB" w:rsidRPr="006C0B0C" w:rsidDel="003659AC">
                        <w:rPr>
                          <w:rStyle w:val="Hyperlink"/>
                          <w:rFonts w:ascii="Arial" w:hAnsi="Arial" w:cs="Arial"/>
                          <w:b/>
                          <w:sz w:val="22"/>
                        </w:rPr>
                        <w:delText>http://daraghmeh.github.io/</w:delText>
                      </w:r>
                      <w:r w:rsidR="009446AB" w:rsidRPr="006C0B0C" w:rsidDel="003659AC">
                        <w:rPr>
                          <w:rFonts w:ascii="Arial" w:hAnsi="Arial" w:cs="Arial"/>
                          <w:b/>
                          <w:sz w:val="22"/>
                        </w:rPr>
                        <w:fldChar w:fldCharType="end"/>
                      </w:r>
                    </w:del>
                  </w:ins>
                </w:p>
              </w:tc>
            </w:tr>
          </w:tbl>
          <w:p w14:paraId="3A9D05F8" w14:textId="77777777" w:rsidR="006A5896" w:rsidRPr="002D44B0" w:rsidRDefault="006A5896" w:rsidP="00EA0A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E4558" w:rsidRPr="00FA7B5B" w14:paraId="4E4273DE" w14:textId="77777777" w:rsidTr="00EA0A2B">
        <w:tc>
          <w:tcPr>
            <w:tcW w:w="6569" w:type="dxa"/>
          </w:tcPr>
          <w:tbl>
            <w:tblPr>
              <w:tblW w:w="648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6480"/>
            </w:tblGrid>
            <w:tr w:rsidR="00BE4558" w:rsidRPr="002D44B0" w14:paraId="6045B9FB" w14:textId="77777777" w:rsidTr="00EA0A2B">
              <w:trPr>
                <w:trHeight w:val="340"/>
              </w:trPr>
              <w:tc>
                <w:tcPr>
                  <w:tcW w:w="6480" w:type="dxa"/>
                </w:tcPr>
                <w:p w14:paraId="168DFD93" w14:textId="5C979734" w:rsidR="00BE4558" w:rsidRPr="002D44B0" w:rsidRDefault="00BE4558" w:rsidP="00EA0A2B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lastRenderedPageBreak/>
                    <w:t>Work Experience</w:t>
                  </w:r>
                </w:p>
              </w:tc>
            </w:tr>
            <w:tr w:rsidR="00BE4558" w:rsidRPr="002D44B0" w14:paraId="0AF4A2D0" w14:textId="77777777" w:rsidTr="00EA0A2B">
              <w:tc>
                <w:tcPr>
                  <w:tcW w:w="6480" w:type="dxa"/>
                </w:tcPr>
                <w:p w14:paraId="6DFCBA42" w14:textId="77777777" w:rsidR="00BE4558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References available upon request</w:t>
                  </w:r>
                </w:p>
                <w:p w14:paraId="13825B48" w14:textId="4B7C1096" w:rsidR="00BE4558" w:rsidRPr="002D44B0" w:rsidRDefault="00BE455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Availability: </w:t>
                  </w:r>
                  <w:del w:id="645" w:author="Mohammad Daraghmeh" w:date="2013-09-24T23:49:00Z">
                    <w:r w:rsidDel="002B5E67">
                      <w:rPr>
                        <w:rFonts w:ascii="Arial" w:hAnsi="Arial" w:cs="Arial"/>
                        <w:b/>
                        <w:bCs/>
                        <w:color w:val="6D83B3"/>
                      </w:rPr>
                      <w:delText>Current</w:delText>
                    </w:r>
                  </w:del>
                  <w:ins w:id="646" w:author="Mohammad Daraghmeh" w:date="2013-09-24T23:49:00Z">
                    <w:r w:rsidR="002B5E67">
                      <w:rPr>
                        <w:rFonts w:ascii="Arial" w:hAnsi="Arial" w:cs="Arial"/>
                        <w:b/>
                        <w:bCs/>
                        <w:color w:val="6D83B3"/>
                      </w:rPr>
                      <w:t xml:space="preserve">End of </w:t>
                    </w:r>
                    <w:del w:id="647" w:author="Ace" w:date="2015-03-28T16:32:00Z">
                      <w:r w:rsidR="002B5E67" w:rsidDel="00207714">
                        <w:rPr>
                          <w:rFonts w:ascii="Arial" w:hAnsi="Arial" w:cs="Arial"/>
                          <w:b/>
                          <w:bCs/>
                          <w:color w:val="6D83B3"/>
                        </w:rPr>
                        <w:delText>Fall</w:delText>
                      </w:r>
                    </w:del>
                  </w:ins>
                  <w:ins w:id="648" w:author="Ace" w:date="2015-03-28T16:32:00Z">
                    <w:r w:rsidR="00207714">
                      <w:rPr>
                        <w:rFonts w:ascii="Arial" w:hAnsi="Arial" w:cs="Arial"/>
                        <w:b/>
                        <w:bCs/>
                        <w:color w:val="6D83B3"/>
                      </w:rPr>
                      <w:t>Spring</w:t>
                    </w:r>
                  </w:ins>
                  <w:ins w:id="649" w:author="Mohammad Daraghmeh" w:date="2013-09-24T23:49:00Z">
                    <w:r w:rsidR="002B5E67">
                      <w:rPr>
                        <w:rFonts w:ascii="Arial" w:hAnsi="Arial" w:cs="Arial"/>
                        <w:b/>
                        <w:bCs/>
                        <w:color w:val="6D83B3"/>
                      </w:rPr>
                      <w:t xml:space="preserve"> Semester (End of </w:t>
                    </w:r>
                    <w:del w:id="650" w:author="Ace" w:date="2015-03-28T16:32:00Z">
                      <w:r w:rsidR="002B5E67" w:rsidDel="00301C62">
                        <w:rPr>
                          <w:rFonts w:ascii="Arial" w:hAnsi="Arial" w:cs="Arial"/>
                          <w:b/>
                          <w:bCs/>
                          <w:color w:val="6D83B3"/>
                        </w:rPr>
                        <w:delText>January</w:delText>
                      </w:r>
                    </w:del>
                  </w:ins>
                  <w:ins w:id="651" w:author="Ace" w:date="2015-03-28T16:32:00Z">
                    <w:r w:rsidR="00301C62">
                      <w:rPr>
                        <w:rFonts w:ascii="Arial" w:hAnsi="Arial" w:cs="Arial"/>
                        <w:b/>
                        <w:bCs/>
                        <w:color w:val="6D83B3"/>
                      </w:rPr>
                      <w:t>May</w:t>
                    </w:r>
                  </w:ins>
                  <w:ins w:id="652" w:author="Mohammad Daraghmeh" w:date="2013-09-24T23:49:00Z">
                    <w:r w:rsidR="002B5E67">
                      <w:rPr>
                        <w:rFonts w:ascii="Arial" w:hAnsi="Arial" w:cs="Arial"/>
                        <w:b/>
                        <w:bCs/>
                        <w:color w:val="6D83B3"/>
                      </w:rPr>
                      <w:t>)</w:t>
                    </w:r>
                  </w:ins>
                </w:p>
              </w:tc>
            </w:tr>
          </w:tbl>
          <w:p w14:paraId="6616CE3E" w14:textId="77777777" w:rsidR="00BE4558" w:rsidRPr="002D44B0" w:rsidRDefault="00BE4558" w:rsidP="00EA0A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29" w:type="dxa"/>
          </w:tcPr>
          <w:tbl>
            <w:tblPr>
              <w:tblW w:w="413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4131"/>
            </w:tblGrid>
            <w:tr w:rsidR="00BE4558" w:rsidRPr="002D44B0" w14:paraId="6C9546C8" w14:textId="77777777" w:rsidTr="00EA0A2B">
              <w:tc>
                <w:tcPr>
                  <w:tcW w:w="41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3F301B5" w14:textId="77777777" w:rsidR="00BE4558" w:rsidRPr="002D44B0" w:rsidRDefault="00BE4558" w:rsidP="00EA0A2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Information</w:t>
                  </w:r>
                </w:p>
              </w:tc>
            </w:tr>
            <w:tr w:rsidR="00BE4558" w:rsidRPr="00FA7B5B" w14:paraId="32CC0FD3" w14:textId="77777777" w:rsidTr="00EA0A2B">
              <w:tc>
                <w:tcPr>
                  <w:tcW w:w="41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5C9522E" w14:textId="6A741C8F" w:rsidR="00BE4558" w:rsidRPr="00EA7967" w:rsidRDefault="00BE4558" w:rsidP="00EA0A2B">
                  <w:pPr>
                    <w:tabs>
                      <w:tab w:val="left" w:pos="3746"/>
                    </w:tabs>
                    <w:spacing w:after="0" w:line="240" w:lineRule="auto"/>
                    <w:ind w:hanging="9204"/>
                    <w:jc w:val="right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Tel : </w:t>
                  </w:r>
                  <w:r w:rsidRPr="00EA7967">
                    <w:rPr>
                      <w:rFonts w:ascii="Arial" w:hAnsi="Arial" w:cs="Arial"/>
                      <w:b/>
                      <w:bCs/>
                    </w:rPr>
                    <w:t>201-667-5435</w:t>
                  </w:r>
                  <w:ins w:id="653" w:author="Mohammad Daraghmeh" w:date="2013-04-18T01:30:00Z">
                    <w:r w:rsidR="00B50E13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</w:ins>
                  <w:r w:rsidRPr="00EA7967">
                    <w:rPr>
                      <w:rFonts w:ascii="Arial" w:hAnsi="Arial" w:cs="Arial"/>
                      <w:bCs/>
                    </w:rPr>
                    <w:t>(Mobile)</w:t>
                  </w:r>
                </w:p>
                <w:p w14:paraId="07627B5E" w14:textId="26A7B85D" w:rsidR="00BE4558" w:rsidRPr="00EA7967" w:rsidDel="004C604F" w:rsidRDefault="004C604F" w:rsidP="00EA0A2B">
                  <w:pPr>
                    <w:tabs>
                      <w:tab w:val="left" w:pos="3746"/>
                    </w:tabs>
                    <w:spacing w:after="0" w:line="240" w:lineRule="auto"/>
                    <w:ind w:hanging="9204"/>
                    <w:jc w:val="right"/>
                    <w:rPr>
                      <w:del w:id="654" w:author="red_mona" w:date="2014-09-25T01:51:00Z"/>
                      <w:rFonts w:ascii="Arial" w:hAnsi="Arial" w:cs="Arial"/>
                      <w:bCs/>
                    </w:rPr>
                  </w:pPr>
                  <w:ins w:id="655" w:author="red_mona" w:date="2014-09-25T01:51:00Z">
                    <w:r>
                      <w:rPr>
                        <w:rFonts w:ascii="Arial" w:hAnsi="Arial" w:cs="Arial"/>
                        <w:b/>
                        <w:bCs/>
                      </w:rPr>
                      <w:br/>
                    </w:r>
                  </w:ins>
                  <w:del w:id="656" w:author="red_mona" w:date="2014-09-25T01:51:00Z">
                    <w:r w:rsidR="00BE4558" w:rsidDel="004C604F">
                      <w:rPr>
                        <w:rFonts w:ascii="Arial" w:hAnsi="Arial" w:cs="Arial"/>
                        <w:b/>
                        <w:bCs/>
                      </w:rPr>
                      <w:delText xml:space="preserve">        </w:delText>
                    </w:r>
                    <w:r w:rsidR="00BE4558" w:rsidRPr="00EA7967" w:rsidDel="004C604F">
                      <w:rPr>
                        <w:rFonts w:ascii="Arial" w:hAnsi="Arial" w:cs="Arial"/>
                        <w:b/>
                        <w:bCs/>
                      </w:rPr>
                      <w:delText>201-868-1161</w:delText>
                    </w:r>
                    <w:r w:rsidR="00BE4558" w:rsidDel="004C604F">
                      <w:rPr>
                        <w:rFonts w:ascii="Arial" w:hAnsi="Arial" w:cs="Arial"/>
                        <w:bCs/>
                      </w:rPr>
                      <w:delText xml:space="preserve"> </w:delText>
                    </w:r>
                    <w:r w:rsidR="00BE4558" w:rsidRPr="00EA7967" w:rsidDel="004C604F">
                      <w:rPr>
                        <w:rFonts w:ascii="Arial" w:hAnsi="Arial" w:cs="Arial"/>
                        <w:bCs/>
                      </w:rPr>
                      <w:delText>(Alt)</w:delText>
                    </w:r>
                  </w:del>
                </w:p>
                <w:p w14:paraId="682371A7" w14:textId="2D8735CF" w:rsidR="00BE4558" w:rsidRPr="00FA7B5B" w:rsidRDefault="00BE4558">
                  <w:pPr>
                    <w:tabs>
                      <w:tab w:val="left" w:pos="3746"/>
                    </w:tabs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EA7967">
                    <w:rPr>
                      <w:rFonts w:ascii="Arial" w:hAnsi="Arial" w:cs="Arial"/>
                      <w:b/>
                      <w:bCs/>
                      <w:lang w:val="fr-FR"/>
                    </w:rPr>
                    <w:t>E-mail:</w:t>
                  </w:r>
                  <w:r w:rsidRPr="00B47574">
                    <w:rPr>
                      <w:rFonts w:ascii="Arial" w:hAnsi="Arial" w:cs="Arial"/>
                      <w:b/>
                      <w:bCs/>
                      <w:sz w:val="18"/>
                      <w:szCs w:val="19"/>
                      <w:lang w:val="fr-FR"/>
                    </w:rPr>
                    <w:t>daraghmeh</w:t>
                  </w:r>
                  <w:ins w:id="657" w:author="Mohammad Daraghmeh" w:date="2013-09-24T22:43:00Z">
                    <w:r w:rsidR="003677EE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t>.mohammad1992@gmail</w:t>
                    </w:r>
                  </w:ins>
                  <w:del w:id="658" w:author="Mohammad Daraghmeh" w:date="2013-09-24T22:43:00Z">
                    <w:r w:rsidRPr="00B47574" w:rsidDel="003677EE">
                      <w:rPr>
                        <w:rFonts w:ascii="Arial" w:hAnsi="Arial" w:cs="Arial"/>
                        <w:b/>
                        <w:bCs/>
                        <w:sz w:val="18"/>
                        <w:szCs w:val="19"/>
                        <w:lang w:val="fr-FR"/>
                      </w:rPr>
                      <w:delText>_mohammad@yahoo.com</w:delText>
                    </w:r>
                  </w:del>
                </w:p>
              </w:tc>
            </w:tr>
          </w:tbl>
          <w:p w14:paraId="5987EAAA" w14:textId="77777777" w:rsidR="00BE4558" w:rsidRPr="00FA7B5B" w:rsidRDefault="00BE4558" w:rsidP="00EA0A2B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BE4558" w:rsidRPr="00FA7B5B" w14:paraId="1DE20182" w14:textId="77777777" w:rsidTr="00D53F07">
        <w:tblPrEx>
          <w:tblW w:w="10998" w:type="dxa"/>
          <w:tblLayout w:type="fixed"/>
          <w:tblPrExChange w:id="659" w:author="red_mona" w:date="2014-09-28T03:12:00Z">
            <w:tblPrEx>
              <w:tblW w:w="10998" w:type="dxa"/>
              <w:tblLayout w:type="fixed"/>
            </w:tblPrEx>
          </w:tblPrExChange>
        </w:tblPrEx>
        <w:tc>
          <w:tcPr>
            <w:tcW w:w="6569" w:type="dxa"/>
            <w:tcPrChange w:id="660" w:author="red_mona" w:date="2014-09-28T03:12:00Z">
              <w:tcPr>
                <w:tcW w:w="6569" w:type="dxa"/>
              </w:tcPr>
            </w:tcPrChange>
          </w:tcPr>
          <w:p w14:paraId="6663EC01" w14:textId="77777777" w:rsidR="00BE4558" w:rsidRPr="002D44B0" w:rsidRDefault="00BE4558" w:rsidP="00EA0A2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29" w:type="dxa"/>
            <w:tcPrChange w:id="661" w:author="red_mona" w:date="2014-09-28T03:12:00Z">
              <w:tcPr>
                <w:tcW w:w="4429" w:type="dxa"/>
              </w:tcPr>
            </w:tcPrChange>
          </w:tcPr>
          <w:p w14:paraId="2261D2D5" w14:textId="77777777" w:rsidR="00BE4558" w:rsidRPr="00FA7B5B" w:rsidRDefault="00BE4558" w:rsidP="00EA0A2B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BE4558" w:rsidDel="00D53F07" w14:paraId="19F88650" w14:textId="73FDCCF7" w:rsidTr="00D53F07">
        <w:tblPrEx>
          <w:tblW w:w="10998" w:type="dxa"/>
          <w:tblLayout w:type="fixed"/>
          <w:tblPrExChange w:id="662" w:author="red_mona" w:date="2014-09-28T03:12:00Z">
            <w:tblPrEx>
              <w:tblW w:w="10998" w:type="dxa"/>
              <w:tblLayout w:type="fixed"/>
            </w:tblPrEx>
          </w:tblPrExChange>
        </w:tblPrEx>
        <w:trPr>
          <w:trHeight w:val="90"/>
          <w:del w:id="663" w:author="red_mona" w:date="2014-09-28T03:12:00Z"/>
          <w:trPrChange w:id="664" w:author="red_mona" w:date="2014-09-28T03:12:00Z">
            <w:trPr>
              <w:trHeight w:val="90"/>
            </w:trPr>
          </w:trPrChange>
        </w:trPr>
        <w:tc>
          <w:tcPr>
            <w:tcW w:w="10998" w:type="dxa"/>
            <w:gridSpan w:val="2"/>
            <w:tcPrChange w:id="665" w:author="red_mona" w:date="2014-09-28T03:12:00Z">
              <w:tcPr>
                <w:tcW w:w="10998" w:type="dxa"/>
                <w:gridSpan w:val="2"/>
              </w:tcPr>
            </w:tcPrChange>
          </w:tcPr>
          <w:p w14:paraId="0260A0B0" w14:textId="39AECD59" w:rsidR="00BE4558" w:rsidDel="00D53F07" w:rsidRDefault="00BE4558" w:rsidP="00EA0A2B">
            <w:pPr>
              <w:spacing w:after="0" w:line="240" w:lineRule="auto"/>
              <w:rPr>
                <w:del w:id="666" w:author="red_mona" w:date="2014-09-28T03:12:00Z"/>
                <w:rFonts w:ascii="Arial" w:hAnsi="Arial" w:cs="Arial"/>
                <w:i/>
                <w:iCs/>
                <w:color w:val="595C62"/>
                <w:sz w:val="28"/>
                <w:szCs w:val="28"/>
                <w:u w:val="single"/>
              </w:rPr>
            </w:pPr>
            <w:bookmarkStart w:id="667" w:name="_Hlk333441534"/>
            <w:del w:id="668" w:author="red_mona" w:date="2014-09-28T03:12:00Z">
              <w:r w:rsidRPr="005D7261" w:rsidDel="00D53F07">
                <w:rPr>
                  <w:rFonts w:ascii="Arial" w:hAnsi="Arial" w:cs="Arial"/>
                  <w:i/>
                  <w:iCs/>
                  <w:color w:val="595C62"/>
                  <w:sz w:val="28"/>
                  <w:szCs w:val="28"/>
                  <w:u w:val="single"/>
                </w:rPr>
                <w:delText>Technology</w:delText>
              </w:r>
              <w:bookmarkEnd w:id="667"/>
            </w:del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669" w:author="Mohammad Daraghmeh" w:date="2013-04-24T02:02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98"/>
              <w:tblGridChange w:id="670">
                <w:tblGrid>
                  <w:gridCol w:w="5223"/>
                  <w:gridCol w:w="5477"/>
                </w:tblGrid>
              </w:tblGridChange>
            </w:tblGrid>
            <w:tr w:rsidR="00670D97" w:rsidRPr="002D44B0" w:rsidDel="00C45952" w14:paraId="000865E6" w14:textId="56358C1B" w:rsidTr="00576ABF">
              <w:trPr>
                <w:del w:id="671" w:author="red_mona" w:date="2014-09-28T03:11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672" w:author="Mohammad Daraghmeh" w:date="2013-04-24T02:02:00Z">
                    <w:tcPr>
                      <w:tcW w:w="5223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500125DA" w14:textId="50A494E6" w:rsidR="00670D97" w:rsidRPr="00FB6635" w:rsidDel="00C45952" w:rsidRDefault="00A5141C" w:rsidP="00A50CBD">
                  <w:pPr>
                    <w:spacing w:after="0" w:line="240" w:lineRule="auto"/>
                    <w:jc w:val="left"/>
                    <w:rPr>
                      <w:del w:id="673" w:author="red_mona" w:date="2014-09-28T03:11:00Z"/>
                      <w:rFonts w:ascii="Arial" w:hAnsi="Arial" w:cs="Arial"/>
                      <w:b/>
                      <w:bCs/>
                    </w:rPr>
                  </w:pPr>
                  <w:del w:id="674" w:author="red_mona" w:date="2014-09-28T03:11:00Z">
                    <w:r w:rsidDel="00C45952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 xml:space="preserve">Rochester </w:delText>
                    </w:r>
                    <w:r w:rsidR="00A50CBD" w:rsidDel="00C45952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Institute of T</w:delText>
                    </w:r>
                    <w:r w:rsidR="00A50CBD" w:rsidRPr="00A50CBD" w:rsidDel="00C45952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echnology</w:delText>
                    </w:r>
                  </w:del>
                  <w:ins w:id="675" w:author="Mohammad Daraghmeh" w:date="2013-04-24T02:00:00Z">
                    <w:del w:id="676" w:author="red_mona" w:date="2014-09-28T03:11:00Z">
                      <w:r w:rsidR="008006FB" w:rsidDel="00C45952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 xml:space="preserve"> ~ Social Media A</w:delText>
                      </w:r>
                      <w:r w:rsidR="008006FB" w:rsidRPr="008006FB" w:rsidDel="00C45952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nalytics</w:delText>
                      </w:r>
                    </w:del>
                  </w:ins>
                </w:p>
              </w:tc>
              <w:tc>
                <w:tcPr>
                  <w:tcW w:w="289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677" w:author="Mohammad Daraghmeh" w:date="2013-04-24T02:02:00Z">
                    <w:tcPr>
                      <w:tcW w:w="5477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5715F297" w14:textId="20BEE3CA" w:rsidR="00670D97" w:rsidRPr="002D44B0" w:rsidDel="00C45952" w:rsidRDefault="00A50CBD" w:rsidP="00A36413">
                  <w:pPr>
                    <w:spacing w:after="0" w:line="240" w:lineRule="auto"/>
                    <w:jc w:val="right"/>
                    <w:rPr>
                      <w:del w:id="678" w:author="red_mona" w:date="2014-09-28T03:11:00Z"/>
                      <w:rFonts w:ascii="Arial" w:hAnsi="Arial" w:cs="Arial"/>
                      <w:b/>
                      <w:bCs/>
                      <w:color w:val="3B3E42"/>
                    </w:rPr>
                  </w:pPr>
                  <w:del w:id="679" w:author="red_mona" w:date="2014-09-28T03:11:00Z">
                    <w:r w:rsidDel="00C45952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February</w:delText>
                    </w:r>
                    <w:r w:rsidR="00670D97" w:rsidRPr="000D7CC4" w:rsidDel="00C45952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20</w:delText>
                    </w:r>
                    <w:r w:rsidDel="00C45952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13</w:delText>
                    </w:r>
                    <w:r w:rsidR="00670D97" w:rsidDel="00C45952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– Current</w:delText>
                    </w:r>
                  </w:del>
                </w:p>
              </w:tc>
            </w:tr>
            <w:tr w:rsidR="00670D97" w:rsidRPr="002D44B0" w:rsidDel="00C45952" w14:paraId="307F64E0" w14:textId="60648ADD" w:rsidTr="00A36413">
              <w:trPr>
                <w:del w:id="680" w:author="red_mona" w:date="2014-09-28T03:11:00Z"/>
              </w:trPr>
              <w:tc>
                <w:tcPr>
                  <w:tcW w:w="10700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670D97" w:rsidRPr="002D44B0" w:rsidDel="00C45952" w14:paraId="130AC063" w14:textId="5C647065" w:rsidTr="00A36413">
                    <w:trPr>
                      <w:del w:id="681" w:author="red_mona" w:date="2014-09-28T03:11:00Z"/>
                    </w:trPr>
                    <w:tc>
                      <w:tcPr>
                        <w:tcW w:w="10502" w:type="dxa"/>
                      </w:tcPr>
                      <w:p w14:paraId="5D39D044" w14:textId="0A1E55B9" w:rsidR="001841C0" w:rsidDel="00C45952" w:rsidRDefault="00445ED0">
                        <w:pPr>
                          <w:spacing w:after="80"/>
                          <w:jc w:val="left"/>
                          <w:rPr>
                            <w:del w:id="682" w:author="red_mona" w:date="2014-09-28T03:11:00Z"/>
                            <w:rFonts w:ascii="Arial" w:eastAsia="Times New Roman" w:hAnsi="Arial" w:cs="Arial"/>
                            <w:sz w:val="21"/>
                            <w:szCs w:val="21"/>
                          </w:rPr>
                          <w:pPrChange w:id="683" w:author="Mohammad Daraghmeh" w:date="2013-04-24T02:19:00Z">
                            <w:pPr>
                              <w:spacing w:after="80"/>
                              <w:ind w:left="224"/>
                              <w:jc w:val="left"/>
                            </w:pPr>
                          </w:pPrChange>
                        </w:pPr>
                        <w:del w:id="684" w:author="red_mona" w:date="2014-09-28T03:11:00Z">
                          <w:r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Rochester Institute of T</w:delText>
                          </w:r>
                          <w:r w:rsidRPr="00445ED0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echnology</w:delText>
                          </w:r>
                          <w:r w:rsidR="00670D97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, </w:delText>
                          </w:r>
                          <w:r w:rsidR="002006F1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current university</w:delText>
                          </w:r>
                          <w:r w:rsidR="00670D97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,</w:delText>
                          </w:r>
                          <w:r w:rsidR="00670D97" w:rsidRPr="005D7261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 </w:delText>
                          </w:r>
                          <w:r w:rsidR="001841C0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has given </w:delText>
                          </w:r>
                          <w:r w:rsidR="00084772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me</w:delText>
                          </w:r>
                        </w:del>
                        <w:ins w:id="685" w:author="Mohammad Daraghmeh" w:date="2013-04-24T02:04:00Z">
                          <w:del w:id="686" w:author="red_mona" w:date="2014-09-28T03:11:00Z">
                            <w:r w:rsidR="00F11BBC" w:rsidDel="00C4595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The</w:delText>
                            </w:r>
                          </w:del>
                        </w:ins>
                        <w:del w:id="687" w:author="red_mona" w:date="2014-09-28T03:11:00Z">
                          <w:r w:rsidR="00084772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 the task of building an engaged online community for Finance &amp; Administration organization via </w:delText>
                          </w:r>
                          <w:r w:rsidR="00C85290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new and existing media/technology </w:delText>
                          </w:r>
                          <w:r w:rsidR="00084772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in order to build </w:delText>
                          </w:r>
                          <w:r w:rsidR="003C7204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brand</w:delText>
                          </w:r>
                          <w:r w:rsidR="00084772" w:rsidDel="00C4595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 awareness.</w:delText>
                          </w:r>
                        </w:del>
                      </w:p>
                      <w:p w14:paraId="0DF7A4E3" w14:textId="1A5B1D70" w:rsidR="00342498" w:rsidDel="00C45952" w:rsidRDefault="00670D97">
                        <w:pPr>
                          <w:spacing w:after="80"/>
                          <w:jc w:val="left"/>
                          <w:rPr>
                            <w:del w:id="688" w:author="red_mona" w:date="2014-09-28T03:11:00Z"/>
                            <w:rFonts w:ascii="Arial" w:hAnsi="Arial" w:cs="Arial"/>
                            <w:sz w:val="21"/>
                            <w:szCs w:val="21"/>
                          </w:rPr>
                          <w:pPrChange w:id="689" w:author="Mohammad Daraghmeh" w:date="2013-04-24T02:19:00Z">
                            <w:pPr>
                              <w:spacing w:after="80"/>
                              <w:ind w:left="224"/>
                              <w:jc w:val="left"/>
                            </w:pPr>
                          </w:pPrChange>
                        </w:pPr>
                        <w:del w:id="690" w:author="red_mona" w:date="2014-09-28T03:11:00Z">
                          <w:r w:rsidRPr="005D7261" w:rsidDel="00C45952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 xml:space="preserve">Responsibility: </w:delText>
                          </w:r>
                          <w:r w:rsidR="00084772" w:rsidDel="00C4595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Create and schedule social media platforms</w:delText>
                          </w:r>
                          <w:r w:rsidRPr="005D7261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, Assist in the research, develop</w:delText>
                          </w:r>
                          <w:r w:rsidR="00084772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ment, and implementation </w:delText>
                          </w:r>
                          <w:r w:rsidR="00C85290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of real-time media and its frontline</w:delText>
                          </w:r>
                          <w:r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;</w:delText>
                          </w:r>
                          <w:r w:rsidR="00084772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Mange </w:delText>
                          </w:r>
                        </w:del>
                        <w:ins w:id="691" w:author="Mohammad Daraghmeh" w:date="2013-04-18T00:56:00Z">
                          <w:del w:id="692" w:author="red_mona" w:date="2014-09-28T03:11:00Z">
                            <w:r w:rsidR="0033668D" w:rsidDel="00C4595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M</w:delText>
                            </w:r>
                            <w:r w:rsidR="0033668D" w:rsidRPr="0033668D" w:rsidDel="00C4595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 xml:space="preserve">anage </w:delText>
                            </w:r>
                          </w:del>
                        </w:ins>
                        <w:del w:id="693" w:author="red_mona" w:date="2014-09-28T03:11:00Z">
                          <w:r w:rsidR="00084772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and reinforce relationships with other branches</w:delText>
                          </w:r>
                          <w:r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;</w:delText>
                          </w:r>
                          <w:r w:rsidRPr="005D7261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</w:delText>
                          </w:r>
                          <w:r w:rsidR="00342498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Monitor</w:delText>
                          </w:r>
                          <w:r w:rsidR="00E819BA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, analyze, and r</w:delText>
                          </w:r>
                          <w:r w:rsidR="00342498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eview effective benchmarks for growth of community.</w:delText>
                          </w:r>
                          <w:r w:rsidRPr="005D7261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</w:delText>
                          </w:r>
                        </w:del>
                      </w:p>
                      <w:p w14:paraId="707D53F5" w14:textId="7154C708" w:rsidR="00670D97" w:rsidRPr="005D7261" w:rsidDel="00C45952" w:rsidRDefault="00670D97">
                        <w:pPr>
                          <w:spacing w:after="80"/>
                          <w:jc w:val="left"/>
                          <w:rPr>
                            <w:del w:id="694" w:author="red_mona" w:date="2014-09-28T03:11:00Z"/>
                            <w:rFonts w:ascii="Arial" w:hAnsi="Arial" w:cs="Arial"/>
                            <w:sz w:val="21"/>
                            <w:szCs w:val="21"/>
                          </w:rPr>
                          <w:pPrChange w:id="695" w:author="Mohammad Daraghmeh" w:date="2013-04-24T02:19:00Z">
                            <w:pPr>
                              <w:spacing w:after="80"/>
                              <w:ind w:left="224"/>
                              <w:jc w:val="left"/>
                            </w:pPr>
                          </w:pPrChange>
                        </w:pPr>
                        <w:del w:id="696" w:author="red_mona" w:date="2014-09-28T03:11:00Z">
                          <w:r w:rsidRPr="005D7261" w:rsidDel="00C45952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 xml:space="preserve">Contact Information: </w:delText>
                          </w:r>
                          <w:r w:rsidR="00EA21F2" w:rsidRPr="00EA21F2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Laurie Jacobson</w:delText>
                          </w:r>
                          <w:r w:rsidR="00EA21F2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</w:delText>
                          </w:r>
                          <w:r w:rsidRPr="005D7261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– </w:delText>
                          </w:r>
                          <w:r w:rsidRPr="005D7261" w:rsidDel="00C45952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>(</w:delText>
                          </w:r>
                          <w:r w:rsidRPr="005D7261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201) 253-1330</w:delText>
                          </w:r>
                          <w:r w:rsidRPr="005D7261" w:rsidDel="00C45952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  <w:delText xml:space="preserve">Address: </w:delText>
                          </w:r>
                          <w:r w:rsidR="00C942B9" w:rsidRPr="00A44A99" w:rsidDel="00C4595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One Lomb Memorial Dr  Rochester, NY 14623</w:delText>
                          </w:r>
                        </w:del>
                      </w:p>
                    </w:tc>
                  </w:tr>
                </w:tbl>
                <w:p w14:paraId="1E835C7A" w14:textId="1438C183" w:rsidR="00670D97" w:rsidRPr="002D44B0" w:rsidDel="00C45952" w:rsidRDefault="00670D97" w:rsidP="00A36413">
                  <w:pPr>
                    <w:spacing w:after="0" w:line="240" w:lineRule="auto"/>
                    <w:jc w:val="left"/>
                    <w:rPr>
                      <w:del w:id="697" w:author="red_mona" w:date="2014-09-28T03:11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4DB3D4" w14:textId="7AE666AC" w:rsidR="00670D97" w:rsidRPr="00670D97" w:rsidDel="00D53F07" w:rsidRDefault="00670D97" w:rsidP="00EA0A2B">
            <w:pPr>
              <w:spacing w:after="0" w:line="240" w:lineRule="auto"/>
              <w:rPr>
                <w:del w:id="698" w:author="red_mona" w:date="2014-09-28T03:12:00Z"/>
                <w:rFonts w:ascii="Arial" w:hAnsi="Arial" w:cs="Arial"/>
                <w:iCs/>
                <w:color w:val="595C62"/>
                <w:sz w:val="28"/>
                <w:szCs w:val="28"/>
              </w:rPr>
            </w:pPr>
            <w:del w:id="699" w:author="red_mona" w:date="2014-09-28T03:12:00Z">
              <w:r w:rsidRPr="00670D97" w:rsidDel="00D53F07">
                <w:rPr>
                  <w:rFonts w:ascii="Arial" w:hAnsi="Arial" w:cs="Arial"/>
                  <w:iCs/>
                  <w:color w:val="FFFFFF" w:themeColor="background1"/>
                  <w:sz w:val="28"/>
                  <w:szCs w:val="28"/>
                </w:rPr>
                <w:delText>.</w:delText>
              </w:r>
            </w:del>
          </w:p>
        </w:tc>
      </w:tr>
      <w:tr w:rsidR="005376B3" w:rsidRPr="00B45191" w14:paraId="4BC02653" w14:textId="77777777" w:rsidTr="006F0C01">
        <w:trPr>
          <w:ins w:id="700" w:author="red_mona" w:date="2014-10-01T09:04:00Z"/>
        </w:trPr>
        <w:tc>
          <w:tcPr>
            <w:tcW w:w="10998" w:type="dxa"/>
            <w:gridSpan w:val="2"/>
          </w:tcPr>
          <w:tbl>
            <w:tblPr>
              <w:tblW w:w="106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7802"/>
              <w:gridCol w:w="2880"/>
            </w:tblGrid>
            <w:tr w:rsidR="005376B3" w:rsidRPr="002D44B0" w14:paraId="2E0E0D87" w14:textId="77777777" w:rsidTr="006F0C01">
              <w:trPr>
                <w:ins w:id="701" w:author="red_mona" w:date="2014-10-01T09:04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D062504" w14:textId="77777777" w:rsidR="005376B3" w:rsidRPr="00FB6635" w:rsidRDefault="005376B3" w:rsidP="006F0C01">
                  <w:pPr>
                    <w:spacing w:after="0" w:line="240" w:lineRule="auto"/>
                    <w:rPr>
                      <w:ins w:id="702" w:author="red_mona" w:date="2014-10-01T09:04:00Z"/>
                      <w:rFonts w:ascii="Arial" w:hAnsi="Arial" w:cs="Arial"/>
                      <w:b/>
                      <w:bCs/>
                    </w:rPr>
                  </w:pPr>
                  <w:ins w:id="703" w:author="red_mona" w:date="2014-10-01T09:04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Web Developer ~ Freelancer</w:t>
                    </w:r>
                    <w:r w:rsidRPr="00FB6635"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 </w:t>
                    </w:r>
                  </w:ins>
                </w:p>
              </w:tc>
              <w:tc>
                <w:tcPr>
                  <w:tcW w:w="28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FC6F0BC" w14:textId="77777777" w:rsidR="005376B3" w:rsidRPr="002D44B0" w:rsidRDefault="005376B3" w:rsidP="006F0C01">
                  <w:pPr>
                    <w:spacing w:after="0" w:line="240" w:lineRule="auto"/>
                    <w:jc w:val="right"/>
                    <w:rPr>
                      <w:ins w:id="704" w:author="red_mona" w:date="2014-10-01T09:04:00Z"/>
                      <w:rFonts w:ascii="Arial" w:hAnsi="Arial" w:cs="Arial"/>
                      <w:b/>
                      <w:bCs/>
                      <w:color w:val="3B3E42"/>
                    </w:rPr>
                  </w:pPr>
                  <w:ins w:id="705" w:author="red_mona" w:date="2014-10-01T09:04:00Z"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2008</w:t>
                    </w:r>
                    <w:r w:rsidRPr="000D7CC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–</w:t>
                    </w:r>
                    <w:r w:rsidRPr="000D7CC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Current</w:t>
                    </w:r>
                  </w:ins>
                </w:p>
              </w:tc>
            </w:tr>
            <w:tr w:rsidR="005376B3" w:rsidRPr="002D44B0" w14:paraId="44D48A02" w14:textId="77777777" w:rsidTr="006F0C01">
              <w:trPr>
                <w:ins w:id="706" w:author="red_mona" w:date="2014-10-01T09:04:00Z"/>
              </w:trPr>
              <w:tc>
                <w:tcPr>
                  <w:tcW w:w="10682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5376B3" w:rsidRPr="002D44B0" w14:paraId="1E06D476" w14:textId="77777777" w:rsidTr="006F0C01">
                    <w:trPr>
                      <w:ins w:id="707" w:author="red_mona" w:date="2014-10-01T09:04:00Z"/>
                    </w:trPr>
                    <w:tc>
                      <w:tcPr>
                        <w:tcW w:w="10502" w:type="dxa"/>
                      </w:tcPr>
                      <w:p w14:paraId="1EFE3CCE" w14:textId="62091BB8" w:rsidR="001778DA" w:rsidRDefault="005376B3">
                        <w:pPr>
                          <w:spacing w:after="80"/>
                          <w:ind w:left="-46"/>
                          <w:jc w:val="left"/>
                          <w:rPr>
                            <w:ins w:id="708" w:author="Ace" w:date="2015-03-21T19:42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ins w:id="709" w:author="red_mona" w:date="2014-10-01T09:04:00Z"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I have acquired over the years, an arsenal of particular set of skills; skills that have allowed </w:t>
                          </w:r>
                        </w:ins>
                        <w:ins w:id="710" w:author="red_mona" w:date="2014-10-01T09:06:00Z">
                          <w:r w:rsidR="00BB38BC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me to acquire</w:t>
                          </w:r>
                        </w:ins>
                        <w:ins w:id="711" w:author="red_mona" w:date="2014-10-01T09:04:00Z"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independent freelancing projects. Projects varying from implanting a template based site to complete </w:t>
                          </w:r>
                        </w:ins>
                        <w:ins w:id="712" w:author="red_mona" w:date="2014-10-01T09:06:00Z">
                          <w:r w:rsidR="00047B5D"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custom</w:t>
                          </w:r>
                        </w:ins>
                        <w:ins w:id="713" w:author="red_mona" w:date="2014-10-01T09:04:00Z"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websites</w:t>
                          </w:r>
                        </w:ins>
                        <w:ins w:id="714" w:author="Mohammad Daraghmeh" w:date="2015-08-20T21:38:00Z">
                          <w:r w:rsidR="006D7334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to web apps</w:t>
                          </w:r>
                        </w:ins>
                        <w:ins w:id="715" w:author="red_mona" w:date="2014-10-01T09:04:00Z"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. </w:t>
                          </w:r>
                        </w:ins>
                      </w:p>
                      <w:p w14:paraId="3E79299D" w14:textId="03FE9561" w:rsidR="001778DA" w:rsidRDefault="005376B3">
                        <w:pPr>
                          <w:spacing w:after="80"/>
                          <w:ind w:left="-46"/>
                          <w:jc w:val="left"/>
                          <w:rPr>
                            <w:ins w:id="716" w:author="Ace" w:date="2015-03-21T19:42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ins w:id="717" w:author="red_mona" w:date="2014-10-01T09:04:00Z">
                          <w:del w:id="718" w:author="Ace" w:date="2015-03-21T19:42:00Z">
                            <w:r w:rsidRPr="006F0C01" w:rsidDel="001778DA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</w:del>
                          <w:r w:rsidRPr="006F0C01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Responsibility:</w:t>
                          </w:r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Creation/</w:t>
                          </w:r>
                        </w:ins>
                        <w:ins w:id="719" w:author="red_mona" w:date="2014-10-01T09:26:00Z">
                          <w:r w:rsidR="00EE6087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Implementation</w:t>
                          </w:r>
                        </w:ins>
                        <w:ins w:id="720" w:author="red_mona" w:date="2014-10-01T09:04:00Z"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of website, Hosting, Maintenance of content/design, Database/User Interface</w:t>
                          </w:r>
                        </w:ins>
                        <w:ins w:id="721" w:author="Mohammad Daraghmeh" w:date="2015-08-20T21:39:00Z">
                          <w:r w:rsidR="00394040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, Clone/Migration and more</w:t>
                          </w:r>
                        </w:ins>
                        <w:ins w:id="722" w:author="red_mona" w:date="2014-10-01T09:04:00Z">
                          <w:r w:rsidRPr="006F0C0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.</w:t>
                          </w:r>
                        </w:ins>
                      </w:p>
                      <w:p w14:paraId="6C29B47B" w14:textId="5425427B" w:rsidR="005376B3" w:rsidDel="0039327C" w:rsidRDefault="005376B3">
                        <w:pPr>
                          <w:spacing w:after="80"/>
                          <w:jc w:val="left"/>
                          <w:rPr>
                            <w:del w:id="723" w:author="Mohammad Daraghmeh" w:date="2015-08-20T19:32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pPrChange w:id="724" w:author="Mohammad Daraghmeh" w:date="2015-08-20T19:32:00Z">
                            <w:pPr>
                              <w:spacing w:after="80"/>
                              <w:ind w:left="-46"/>
                              <w:jc w:val="left"/>
                            </w:pPr>
                          </w:pPrChange>
                        </w:pPr>
                        <w:ins w:id="725" w:author="red_mona" w:date="2014-10-01T09:04:00Z">
                          <w:del w:id="726" w:author="Ace" w:date="2015-03-21T19:42:00Z">
                            <w:r w:rsidRPr="006F0C01" w:rsidDel="001778D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br/>
                            </w:r>
                          </w:del>
                          <w:del w:id="727" w:author="Ace" w:date="2015-03-21T19:38:00Z">
                            <w:r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 xml:space="preserve">Samples can be found on my </w:delText>
                            </w:r>
                          </w:del>
                        </w:ins>
                        <w:ins w:id="728" w:author="Ace" w:date="2015-03-21T19:38:00Z">
                          <w:r w:rsidR="006656A5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O</w:t>
                          </w:r>
                        </w:ins>
                        <w:ins w:id="729" w:author="red_mona" w:date="2014-10-01T09:04:00Z">
                          <w:del w:id="730" w:author="Ace" w:date="2015-03-21T19:38:00Z">
                            <w:r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>o</w:delText>
                            </w:r>
                          </w:del>
                          <w:r w:rsidRPr="006F0C01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nline </w:t>
                          </w:r>
                          <w:del w:id="731" w:author="Ace" w:date="2015-03-21T19:38:00Z">
                            <w:r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>p</w:delText>
                            </w:r>
                          </w:del>
                        </w:ins>
                        <w:ins w:id="732" w:author="Ace" w:date="2015-03-21T19:38:00Z">
                          <w:r w:rsidR="006656A5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P</w:t>
                          </w:r>
                        </w:ins>
                        <w:ins w:id="733" w:author="red_mona" w:date="2014-10-01T09:04:00Z">
                          <w:r w:rsidRPr="006F0C01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ortfolio</w:t>
                          </w:r>
                        </w:ins>
                        <w:ins w:id="734" w:author="Ace" w:date="2015-03-21T19:38:00Z">
                          <w:r w:rsidR="006656A5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:</w:t>
                          </w:r>
                        </w:ins>
                        <w:ins w:id="735" w:author="red_mona" w:date="2014-10-01T09:04:00Z">
                          <w:r w:rsidRPr="006F0C01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</w:t>
                          </w:r>
                        </w:ins>
                        <w:ins w:id="736" w:author="Mohammad Daraghmeh" w:date="2015-08-20T19:32:00Z">
                          <w:r w:rsidR="0039327C">
                            <w:rPr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fldChar w:fldCharType="begin"/>
                          </w:r>
                          <w:r w:rsidR="0039327C">
                            <w:rPr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instrText xml:space="preserve"> HYPERLINK "</w:instrText>
                          </w:r>
                          <w:r w:rsidR="0039327C" w:rsidRPr="0039327C">
                            <w:rPr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instrText>http://daraghmehdigital.com</w:instrText>
                          </w:r>
                          <w:r w:rsidR="0039327C">
                            <w:rPr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instrText xml:space="preserve">" </w:instrText>
                          </w:r>
                          <w:r w:rsidR="0039327C">
                            <w:rPr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39327C" w:rsidRPr="00D02AFE">
                            <w:rPr>
                              <w:rStyle w:val="Hyperlink"/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t>http://daraghmehdigital.com</w:t>
                          </w:r>
                          <w:r w:rsidR="0039327C">
                            <w:rPr>
                              <w:rFonts w:ascii="Arial" w:hAnsi="Arial" w:cs="Arial"/>
                              <w:b/>
                              <w:sz w:val="22"/>
                              <w:szCs w:val="21"/>
                            </w:rPr>
                            <w:fldChar w:fldCharType="end"/>
                          </w:r>
                        </w:ins>
                        <w:ins w:id="737" w:author="Ace" w:date="2015-03-21T19:39:00Z">
                          <w:del w:id="738" w:author="Mohammad Daraghmeh" w:date="2015-08-20T19:32:00Z">
                            <w:r w:rsidR="006A36ED" w:rsidDel="0039327C">
                              <w:rPr>
                                <w:rFonts w:ascii="Arial" w:hAnsi="Arial" w:cs="Arial"/>
                                <w:b/>
                                <w:sz w:val="22"/>
                                <w:szCs w:val="21"/>
                              </w:rPr>
                              <w:fldChar w:fldCharType="begin"/>
                            </w:r>
                            <w:r w:rsidR="006A36ED" w:rsidDel="0039327C">
                              <w:rPr>
                                <w:rFonts w:ascii="Arial" w:hAnsi="Arial" w:cs="Arial"/>
                                <w:b/>
                                <w:sz w:val="22"/>
                                <w:szCs w:val="21"/>
                              </w:rPr>
                              <w:delInstrText xml:space="preserve"> HYPERLINK "http://daraghmeh.github.io" </w:delInstrText>
                            </w:r>
                            <w:r w:rsidR="006A36ED" w:rsidDel="0039327C">
                              <w:rPr>
                                <w:rFonts w:ascii="Arial" w:hAnsi="Arial" w:cs="Arial"/>
                                <w:b/>
                                <w:sz w:val="22"/>
                                <w:szCs w:val="21"/>
                              </w:rPr>
                              <w:fldChar w:fldCharType="separate"/>
                            </w:r>
                            <w:r w:rsidRPr="006A36ED" w:rsidDel="0039327C">
                              <w:rPr>
                                <w:rStyle w:val="Hyperlink"/>
                                <w:rFonts w:ascii="Arial" w:hAnsi="Arial" w:cs="Arial"/>
                                <w:b/>
                                <w:sz w:val="22"/>
                                <w:szCs w:val="21"/>
                                <w:rPrChange w:id="739" w:author="Ace" w:date="2015-03-21T19:39:00Z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http://daraghmeh.github.io</w:delText>
                            </w:r>
                            <w:r w:rsidR="006A36ED" w:rsidDel="0039327C">
                              <w:rPr>
                                <w:rFonts w:ascii="Arial" w:hAnsi="Arial" w:cs="Arial"/>
                                <w:b/>
                                <w:sz w:val="22"/>
                                <w:szCs w:val="21"/>
                              </w:rPr>
                              <w:fldChar w:fldCharType="end"/>
                            </w:r>
                          </w:del>
                        </w:ins>
                        <w:ins w:id="740" w:author="red_mona" w:date="2014-10-01T09:04:00Z">
                          <w:del w:id="741" w:author="Mohammad Daraghmeh" w:date="2015-08-20T19:32:00Z">
                            <w:r w:rsidRPr="006A36ED" w:rsidDel="0039327C">
                              <w:rPr>
                                <w:sz w:val="22"/>
                                <w:rPrChange w:id="742" w:author="Ace" w:date="2015-03-21T19:39:00Z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/</w:delText>
                            </w:r>
                          </w:del>
                        </w:ins>
                      </w:p>
                      <w:p w14:paraId="674F8634" w14:textId="77777777" w:rsidR="0039327C" w:rsidRDefault="0039327C">
                        <w:pPr>
                          <w:spacing w:after="80"/>
                          <w:jc w:val="left"/>
                          <w:rPr>
                            <w:ins w:id="743" w:author="Mohammad Daraghmeh" w:date="2015-08-20T19:32:00Z"/>
                            <w:rFonts w:ascii="Arial" w:hAnsi="Arial" w:cs="Arial"/>
                            <w:b/>
                            <w:sz w:val="22"/>
                            <w:szCs w:val="21"/>
                          </w:rPr>
                          <w:pPrChange w:id="744" w:author="Mohammad Daraghmeh" w:date="2015-08-20T19:32:00Z">
                            <w:pPr>
                              <w:spacing w:after="80"/>
                              <w:ind w:left="-46"/>
                              <w:jc w:val="left"/>
                            </w:pPr>
                          </w:pPrChange>
                        </w:pPr>
                      </w:p>
                      <w:p w14:paraId="303AD7BF" w14:textId="77777777" w:rsidR="001778DA" w:rsidDel="0039327C" w:rsidRDefault="001778DA">
                        <w:pPr>
                          <w:spacing w:after="80"/>
                          <w:jc w:val="left"/>
                          <w:rPr>
                            <w:ins w:id="745" w:author="Ace" w:date="2015-03-21T19:38:00Z"/>
                            <w:del w:id="746" w:author="Mohammad Daraghmeh" w:date="2015-08-20T19:32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pPrChange w:id="747" w:author="Mohammad Daraghmeh" w:date="2015-08-20T19:32:00Z">
                            <w:pPr>
                              <w:spacing w:after="80"/>
                              <w:ind w:left="-46"/>
                              <w:jc w:val="left"/>
                            </w:pPr>
                          </w:pPrChange>
                        </w:pPr>
                      </w:p>
                      <w:p w14:paraId="16FDB49E" w14:textId="739B8499" w:rsidR="005376B3" w:rsidRPr="00EA0A2B" w:rsidRDefault="006656A5">
                        <w:pPr>
                          <w:spacing w:after="80"/>
                          <w:jc w:val="left"/>
                          <w:rPr>
                            <w:ins w:id="748" w:author="red_mona" w:date="2014-10-01T09:04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pPrChange w:id="749" w:author="Mohammad Daraghmeh" w:date="2015-08-20T19:32:00Z">
                            <w:pPr>
                              <w:spacing w:after="80"/>
                              <w:ind w:left="-46"/>
                              <w:jc w:val="left"/>
                            </w:pPr>
                          </w:pPrChange>
                        </w:pPr>
                        <w:ins w:id="750" w:author="Ace" w:date="2015-03-21T19:38:00Z"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GitHub Repo: </w:t>
                          </w:r>
                        </w:ins>
                        <w:ins w:id="751" w:author="Ace" w:date="2015-03-21T19:40:00Z">
                          <w:r w:rsidR="00607ABC" w:rsidRPr="00C47FA5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rPrChange w:id="752" w:author="Mohammad Daraghmeh" w:date="2015-08-20T19:35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begin"/>
                          </w:r>
                          <w:r w:rsidR="00607ABC" w:rsidRPr="00C47FA5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rPrChange w:id="753" w:author="Mohammad Daraghmeh" w:date="2015-08-20T19:35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instrText xml:space="preserve"> HYPERLINK "</w:instrText>
                          </w:r>
                        </w:ins>
                        <w:ins w:id="754" w:author="Ace" w:date="2015-03-21T19:39:00Z">
                          <w:r w:rsidR="00607ABC" w:rsidRPr="00C47FA5">
                            <w:rPr>
                              <w:sz w:val="22"/>
                              <w:szCs w:val="22"/>
                              <w:rPrChange w:id="755" w:author="Mohammad Daraghmeh" w:date="2015-08-20T19:35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instrText>http://github.com/Daraghmeh</w:instrText>
                          </w:r>
                        </w:ins>
                        <w:ins w:id="756" w:author="Ace" w:date="2015-03-21T19:40:00Z">
                          <w:r w:rsidR="00607ABC" w:rsidRPr="00C47FA5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rPrChange w:id="757" w:author="Mohammad Daraghmeh" w:date="2015-08-20T19:35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instrText xml:space="preserve">" </w:instrText>
                          </w:r>
                          <w:r w:rsidR="00607ABC" w:rsidRPr="00C47FA5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rPrChange w:id="758" w:author="Mohammad Daraghmeh" w:date="2015-08-20T19:35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separate"/>
                          </w:r>
                        </w:ins>
                        <w:ins w:id="759" w:author="Ace" w:date="2015-03-21T19:39:00Z">
                          <w:r w:rsidR="00607ABC" w:rsidRPr="00C47FA5">
                            <w:rPr>
                              <w:rStyle w:val="Hyperlink"/>
                              <w:rFonts w:ascii="Arial" w:hAnsi="Arial" w:cs="Arial"/>
                              <w:b/>
                              <w:sz w:val="22"/>
                              <w:szCs w:val="22"/>
                              <w:rPrChange w:id="760" w:author="Mohammad Daraghmeh" w:date="2015-08-20T19:35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t>http://github.com/Daraghmeh</w:t>
                          </w:r>
                        </w:ins>
                        <w:ins w:id="761" w:author="Ace" w:date="2015-03-21T19:40:00Z">
                          <w:r w:rsidR="00607ABC" w:rsidRPr="00C47FA5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rPrChange w:id="762" w:author="Mohammad Daraghmeh" w:date="2015-08-20T19:35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end"/>
                          </w:r>
                        </w:ins>
                        <w:ins w:id="763" w:author="red_mona" w:date="2014-10-01T09:04:00Z">
                          <w:del w:id="764" w:author="Ace" w:date="2015-03-21T19:38:00Z"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>---------------------------------------------------------------------------------------------------------------------------------------------------</w:del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br/>
                              <w:delText>GitHub Repositories:</w:del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InstrText xml:space="preserve"> HYPERLINK "http://daraghmeh.github.io/Quoridor/" </w:delInstr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5376B3" w:rsidRPr="006F0C01" w:rsidDel="006656A5">
                              <w:rPr>
                                <w:rStyle w:val="Hyperlink"/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>http://daraghmeh.github.io/Quoridor</w:del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 xml:space="preserve">   - Python based Quoridor</w:del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InstrText xml:space="preserve"> HYPERLINK "http://daraghmeh.github.io/Battleship" </w:delInstr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5376B3" w:rsidRPr="006F0C01" w:rsidDel="006656A5">
                              <w:rPr>
                                <w:rStyle w:val="Hyperlink"/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>http://daraghmeh.github.io/Battleship</w:delText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="005376B3" w:rsidRPr="006F0C01" w:rsidDel="006656A5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 xml:space="preserve"> - Java based Battleship</w:delText>
                            </w:r>
                          </w:del>
                        </w:ins>
                      </w:p>
                    </w:tc>
                  </w:tr>
                </w:tbl>
                <w:p w14:paraId="07117C27" w14:textId="77777777" w:rsidR="005376B3" w:rsidRPr="002D44B0" w:rsidRDefault="005376B3" w:rsidP="006F0C01">
                  <w:pPr>
                    <w:spacing w:after="0" w:line="240" w:lineRule="auto"/>
                    <w:rPr>
                      <w:ins w:id="765" w:author="red_mona" w:date="2014-10-01T09:04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8BF3E27" w14:textId="77777777" w:rsidR="005376B3" w:rsidRPr="00B45191" w:rsidRDefault="005376B3" w:rsidP="006F0C01">
            <w:pPr>
              <w:spacing w:after="0" w:line="240" w:lineRule="auto"/>
              <w:rPr>
                <w:ins w:id="766" w:author="red_mona" w:date="2014-10-01T09:04:00Z"/>
                <w:rFonts w:ascii="Arial" w:hAnsi="Arial" w:cs="Arial"/>
                <w:i/>
                <w:iCs/>
                <w:color w:val="595C62"/>
                <w:sz w:val="28"/>
                <w:szCs w:val="28"/>
                <w:u w:val="single"/>
              </w:rPr>
            </w:pPr>
          </w:p>
        </w:tc>
      </w:tr>
      <w:tr w:rsidR="00BE4558" w:rsidRPr="004D0F5E" w14:paraId="1699575F" w14:textId="77777777" w:rsidTr="00D53F07">
        <w:tblPrEx>
          <w:tblW w:w="10998" w:type="dxa"/>
          <w:tblLayout w:type="fixed"/>
          <w:tblPrExChange w:id="767" w:author="red_mona" w:date="2014-09-28T03:12:00Z">
            <w:tblPrEx>
              <w:tblW w:w="10998" w:type="dxa"/>
              <w:tblLayout w:type="fixed"/>
            </w:tblPrEx>
          </w:tblPrExChange>
        </w:tblPrEx>
        <w:tc>
          <w:tcPr>
            <w:tcW w:w="10998" w:type="dxa"/>
            <w:gridSpan w:val="2"/>
            <w:tcPrChange w:id="768" w:author="red_mona" w:date="2014-09-28T03:12:00Z">
              <w:tcPr>
                <w:tcW w:w="10998" w:type="dxa"/>
                <w:gridSpan w:val="2"/>
              </w:tcPr>
            </w:tcPrChange>
          </w:tcPr>
          <w:p w14:paraId="75EBAAD8" w14:textId="7C8798EF" w:rsidR="005376B3" w:rsidRPr="005376B3" w:rsidRDefault="005376B3">
            <w:pPr>
              <w:spacing w:line="240" w:lineRule="auto"/>
              <w:rPr>
                <w:ins w:id="769" w:author="red_mona" w:date="2014-10-01T09:03:00Z"/>
                <w:b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770" w:author="red_mona" w:date="2014-10-01T09:09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80"/>
              <w:tblGridChange w:id="771">
                <w:tblGrid>
                  <w:gridCol w:w="7802"/>
                  <w:gridCol w:w="3148"/>
                </w:tblGrid>
              </w:tblGridChange>
            </w:tblGrid>
            <w:tr w:rsidR="005376B3" w:rsidRPr="002D44B0" w14:paraId="1DE83C46" w14:textId="77777777" w:rsidTr="008F7B5F">
              <w:trPr>
                <w:ins w:id="772" w:author="red_mona" w:date="2014-10-01T09:03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773" w:author="red_mona" w:date="2014-10-01T09:09:00Z">
                    <w:tcPr>
                      <w:tcW w:w="7802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3F866E89" w14:textId="22891533" w:rsidR="005376B3" w:rsidRPr="00FB6635" w:rsidRDefault="005376B3" w:rsidP="003659AC">
                  <w:pPr>
                    <w:spacing w:after="0" w:line="240" w:lineRule="auto"/>
                    <w:jc w:val="left"/>
                    <w:rPr>
                      <w:ins w:id="774" w:author="red_mona" w:date="2014-10-01T09:03:00Z"/>
                      <w:rFonts w:ascii="Arial" w:hAnsi="Arial" w:cs="Arial"/>
                      <w:b/>
                      <w:bCs/>
                    </w:rPr>
                  </w:pPr>
                  <w:ins w:id="775" w:author="red_mona" w:date="2014-10-01T09:03:00Z">
                    <w:del w:id="776" w:author="Mohammad Daraghmeh" w:date="2015-08-20T19:32:00Z">
                      <w:r w:rsidDel="00906EC9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Rochester</w:delText>
                      </w:r>
                    </w:del>
                  </w:ins>
                  <w:ins w:id="777" w:author="Mohammad Daraghmeh" w:date="2015-08-20T19:32:00Z">
                    <w:r w:rsidR="00906EC9">
                      <w:rPr>
                        <w:rFonts w:ascii="Arial" w:hAnsi="Arial" w:cs="Arial"/>
                        <w:b/>
                        <w:bCs/>
                        <w:sz w:val="22"/>
                      </w:rPr>
                      <w:t>IDI Billing Solutions</w:t>
                    </w:r>
                  </w:ins>
                  <w:ins w:id="778" w:author="red_mona" w:date="2014-10-01T09:03:00Z">
                    <w:del w:id="779" w:author="Mohammad Daraghmeh" w:date="2015-08-20T19:32:00Z">
                      <w:r w:rsidDel="00906EC9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 xml:space="preserve"> Institute of T</w:delText>
                      </w:r>
                      <w:r w:rsidRPr="00A50CBD" w:rsidDel="00906EC9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echnology</w:delText>
                      </w:r>
                    </w:del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 ~ </w:t>
                    </w:r>
                  </w:ins>
                  <w:ins w:id="780" w:author="Mohammad Daraghmeh" w:date="2015-08-20T19:34:00Z">
                    <w:r w:rsidR="00BB445E">
                      <w:rPr>
                        <w:rFonts w:ascii="Arial" w:hAnsi="Arial" w:cs="Arial"/>
                        <w:b/>
                        <w:bCs/>
                        <w:sz w:val="22"/>
                      </w:rPr>
                      <w:t>Software/</w:t>
                    </w:r>
                    <w:r w:rsidR="00906EC9" w:rsidRPr="00906EC9">
                      <w:rPr>
                        <w:rFonts w:ascii="Arial" w:hAnsi="Arial" w:cs="Arial"/>
                        <w:b/>
                        <w:bCs/>
                        <w:sz w:val="22"/>
                      </w:rPr>
                      <w:t>Quality Assurance Engineer</w:t>
                    </w:r>
                  </w:ins>
                  <w:ins w:id="781" w:author="red_mona" w:date="2014-10-01T09:03:00Z">
                    <w:del w:id="782" w:author="Mohammad Daraghmeh" w:date="2015-08-20T19:34:00Z">
                      <w:r w:rsidDel="00906EC9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Web</w:delText>
                      </w:r>
                    </w:del>
                  </w:ins>
                  <w:ins w:id="783" w:author="red_mona" w:date="2014-10-19T17:44:00Z">
                    <w:del w:id="784" w:author="Mohammad Daraghmeh" w:date="2015-08-20T19:34:00Z">
                      <w:r w:rsidR="00AB1343" w:rsidDel="00906EC9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 xml:space="preserve"> Developer/Master</w:delText>
                      </w:r>
                    </w:del>
                  </w:ins>
                </w:p>
              </w:tc>
              <w:tc>
                <w:tcPr>
                  <w:tcW w:w="28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785" w:author="red_mona" w:date="2014-10-01T09:09:00Z">
                    <w:tcPr>
                      <w:tcW w:w="2898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234B6180" w14:textId="35ADBCC6" w:rsidR="005376B3" w:rsidRPr="002D44B0" w:rsidRDefault="005376B3" w:rsidP="005376B3">
                  <w:pPr>
                    <w:spacing w:after="0" w:line="240" w:lineRule="auto"/>
                    <w:jc w:val="right"/>
                    <w:rPr>
                      <w:ins w:id="786" w:author="red_mona" w:date="2014-10-01T09:03:00Z"/>
                      <w:rFonts w:ascii="Arial" w:hAnsi="Arial" w:cs="Arial"/>
                      <w:b/>
                      <w:bCs/>
                      <w:color w:val="3B3E42"/>
                    </w:rPr>
                  </w:pPr>
                  <w:ins w:id="787" w:author="red_mona" w:date="2014-10-01T09:03:00Z">
                    <w:del w:id="788" w:author="Mohammad Daraghmeh" w:date="2015-08-20T19:34:00Z">
                      <w:r w:rsidDel="00C04F07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August</w:delText>
                      </w:r>
                    </w:del>
                  </w:ins>
                  <w:ins w:id="789" w:author="Mohammad Daraghmeh" w:date="2015-08-20T19:34:00Z">
                    <w:r w:rsidR="00C04F07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June</w:t>
                    </w:r>
                  </w:ins>
                  <w:ins w:id="790" w:author="red_mona" w:date="2014-10-01T09:03:00Z">
                    <w:r w:rsidRPr="000D7CC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1</w:t>
                    </w:r>
                  </w:ins>
                  <w:ins w:id="791" w:author="Mohammad Daraghmeh" w:date="2015-08-20T19:34:00Z">
                    <w:r w:rsidR="00C04F07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5</w:t>
                    </w:r>
                  </w:ins>
                  <w:ins w:id="792" w:author="red_mona" w:date="2014-10-01T09:03:00Z">
                    <w:del w:id="793" w:author="Mohammad Daraghmeh" w:date="2015-08-20T19:34:00Z">
                      <w:r w:rsidDel="00C04F07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4</w:delText>
                      </w:r>
                    </w:del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– Current</w:t>
                    </w:r>
                  </w:ins>
                </w:p>
              </w:tc>
            </w:tr>
            <w:tr w:rsidR="005376B3" w:rsidRPr="002D44B0" w14:paraId="201C6ADF" w14:textId="77777777" w:rsidTr="008F7B5F">
              <w:trPr>
                <w:ins w:id="794" w:author="red_mona" w:date="2014-10-01T09:03:00Z"/>
              </w:trPr>
              <w:tc>
                <w:tcPr>
                  <w:tcW w:w="10682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795" w:author="red_mona" w:date="2014-10-01T09:09:00Z">
                    <w:tcPr>
                      <w:tcW w:w="10700" w:type="dxa"/>
                      <w:gridSpan w:val="2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5376B3" w:rsidRPr="002D44B0" w14:paraId="0D85A5C5" w14:textId="77777777" w:rsidTr="006F0C01">
                    <w:trPr>
                      <w:ins w:id="796" w:author="red_mona" w:date="2014-10-01T09:03:00Z"/>
                    </w:trPr>
                    <w:tc>
                      <w:tcPr>
                        <w:tcW w:w="10502" w:type="dxa"/>
                      </w:tcPr>
                      <w:p w14:paraId="715D1BEC" w14:textId="643C275F" w:rsidR="005376B3" w:rsidRPr="00F43884" w:rsidRDefault="005376B3">
                        <w:pPr>
                          <w:spacing w:after="80"/>
                          <w:jc w:val="left"/>
                          <w:rPr>
                            <w:ins w:id="797" w:author="red_mona" w:date="2014-10-01T09:03:00Z"/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ins w:id="798" w:author="red_mona" w:date="2014-10-01T09:03:00Z">
                          <w:del w:id="799" w:author="Mohammad Daraghmeh" w:date="2015-08-20T19:36:00Z">
                            <w:r w:rsidDel="00E4249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Employed</w:delText>
                            </w:r>
                          </w:del>
                        </w:ins>
                        <w:ins w:id="800" w:author="Mohammad Daraghmeh" w:date="2015-08-20T19:36:00Z">
                          <w:r w:rsidR="00E4249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I wear a few hats at </w:t>
                          </w:r>
                        </w:ins>
                        <w:ins w:id="801" w:author="Mohammad Daraghmeh" w:date="2015-08-20T19:40:00Z">
                          <w:r w:rsidR="00E4249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my latest co-op</w:t>
                          </w:r>
                        </w:ins>
                        <w:ins w:id="802" w:author="Mohammad Daraghmeh" w:date="2015-08-20T19:37:00Z">
                          <w:r w:rsidR="00E4249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with</w:t>
                          </w:r>
                        </w:ins>
                        <w:ins w:id="803" w:author="Mohammad Daraghmeh" w:date="2015-08-20T19:40:00Z">
                          <w:r w:rsidR="00E4249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the two mainly being </w:t>
                          </w:r>
                        </w:ins>
                        <w:ins w:id="804" w:author="Mohammad Daraghmeh" w:date="2015-08-20T20:58:00Z">
                          <w:r w:rsidR="00E30D1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a </w:t>
                          </w:r>
                        </w:ins>
                        <w:ins w:id="805" w:author="Mohammad Daraghmeh" w:date="2015-08-20T19:40:00Z">
                          <w:r w:rsidR="00E4249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software engineer and quality assurance engineer. </w:t>
                          </w:r>
                        </w:ins>
                        <w:ins w:id="806" w:author="Mohammad Daraghmeh" w:date="2015-08-20T19:43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As a software engineer</w:t>
                          </w:r>
                        </w:ins>
                        <w:ins w:id="807" w:author="Mohammad Daraghmeh" w:date="2015-08-20T19:46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,</w:t>
                          </w:r>
                        </w:ins>
                        <w:ins w:id="808" w:author="Mohammad Daraghmeh" w:date="2015-08-20T19:43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I </w:t>
                          </w:r>
                        </w:ins>
                        <w:ins w:id="809" w:author="Mohammad Daraghmeh" w:date="2015-08-20T19:44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was tasked </w:t>
                          </w:r>
                        </w:ins>
                        <w:ins w:id="810" w:author="Mohammad Daraghmeh" w:date="2015-08-20T19:45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to create </w:t>
                          </w:r>
                        </w:ins>
                        <w:ins w:id="811" w:author="Mohammad Daraghmeh" w:date="2015-08-20T19:44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a complete </w:t>
                          </w:r>
                        </w:ins>
                        <w:ins w:id="812" w:author="Mohammad Daraghmeh" w:date="2015-08-20T19:47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server interface </w:t>
                          </w:r>
                        </w:ins>
                        <w:ins w:id="813" w:author="Mohammad Daraghmeh" w:date="2015-08-20T19:44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dashboard </w:t>
                          </w:r>
                        </w:ins>
                        <w:ins w:id="814" w:author="Mohammad Daraghmeh" w:date="2015-08-20T19:47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(Hal0)</w:t>
                          </w:r>
                        </w:ins>
                        <w:ins w:id="815" w:author="Mohammad Daraghmeh" w:date="2015-08-20T19:48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. As a quality assurance engineer, I was </w:t>
                          </w:r>
                        </w:ins>
                        <w:ins w:id="816" w:author="Mohammad Daraghmeh" w:date="2015-08-20T19:49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given the </w:t>
                          </w:r>
                        </w:ins>
                        <w:ins w:id="817" w:author="Mohammad Daraghmeh" w:date="2015-08-20T20:03:00Z">
                          <w:r w:rsidR="00A854C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lead </w:t>
                          </w:r>
                        </w:ins>
                        <w:ins w:id="818" w:author="Mohammad Daraghmeh" w:date="2015-08-20T19:49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role</w:t>
                          </w:r>
                        </w:ins>
                        <w:ins w:id="819" w:author="Mohammad Daraghmeh" w:date="2015-08-20T19:48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</w:t>
                          </w:r>
                        </w:ins>
                        <w:ins w:id="820" w:author="Mohammad Daraghmeh" w:date="2015-08-20T19:50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for developing and implementing QA processes </w:t>
                          </w:r>
                        </w:ins>
                        <w:ins w:id="821" w:author="Mohammad Daraghmeh" w:date="2015-08-20T19:48:00Z">
                          <w:r w:rsidR="00A44CEE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for multiple </w:t>
                          </w:r>
                          <w:r w:rsidR="00C530B6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project</w:t>
                          </w:r>
                        </w:ins>
                        <w:ins w:id="822" w:author="Mohammad Daraghmeh" w:date="2015-08-20T19:50:00Z">
                          <w:r w:rsidR="00C530B6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s</w:t>
                          </w:r>
                        </w:ins>
                        <w:ins w:id="823" w:author="Mohammad Daraghmeh" w:date="2015-08-20T19:48:00Z">
                          <w:r w:rsidR="00C530B6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/platforms</w:t>
                          </w:r>
                        </w:ins>
                        <w:ins w:id="824" w:author="Mohammad Daraghmeh" w:date="2015-08-20T19:50:00Z">
                          <w:r w:rsidR="00453E6D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</w:t>
                          </w:r>
                        </w:ins>
                        <w:ins w:id="825" w:author="Mohammad Daraghmeh" w:date="2015-08-20T20:03:00Z">
                          <w:r w:rsidR="00A854C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primarily</w:t>
                          </w:r>
                        </w:ins>
                        <w:ins w:id="826" w:author="Mohammad Daraghmeh" w:date="2015-08-20T19:50:00Z">
                          <w:r w:rsidR="00453E6D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web services.</w:t>
                          </w:r>
                        </w:ins>
                        <w:ins w:id="827" w:author="red_mona" w:date="2014-10-01T09:03:00Z">
                          <w:del w:id="828" w:author="Mohammad Daraghmeh" w:date="2015-08-20T19:37:00Z">
                            <w:r w:rsidDel="00E4249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</w:ins>
                        <w:ins w:id="829" w:author="Ace" w:date="2015-03-21T19:32:00Z">
                          <w:del w:id="830" w:author="Mohammad Daraghmeh" w:date="2015-08-20T19:37:00Z">
                            <w:r w:rsidR="003B342F" w:rsidRPr="003B342F" w:rsidDel="00E4249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as the sole manager for the design (front-end/back-end), implementation, and documentation for RIT’s Simone Center. This job is a high privilege as the Simone Center is RIT’s prized gem and for good reason since the center is viewed as a national leader in innovation and entrepreneurship.</w:delText>
                            </w:r>
                          </w:del>
                        </w:ins>
                        <w:ins w:id="831" w:author="red_mona" w:date="2014-10-01T09:03:00Z">
                          <w:del w:id="832" w:author="Ace" w:date="2015-03-21T19:32:00Z"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as the sole manager for the design (front</w:delText>
                            </w:r>
                          </w:del>
                        </w:ins>
                        <w:ins w:id="833" w:author="red_mona" w:date="2014-10-01T09:27:00Z">
                          <w:del w:id="834" w:author="Ace" w:date="2015-03-21T19:32:00Z">
                            <w:r w:rsidR="0044027E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-</w:delText>
                            </w:r>
                          </w:del>
                        </w:ins>
                        <w:ins w:id="835" w:author="red_mona" w:date="2014-10-01T09:03:00Z">
                          <w:del w:id="836" w:author="Ace" w:date="2015-03-21T19:32:00Z"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end/back</w:delText>
                            </w:r>
                          </w:del>
                        </w:ins>
                        <w:ins w:id="837" w:author="red_mona" w:date="2014-10-01T09:27:00Z">
                          <w:del w:id="838" w:author="Ace" w:date="2015-03-21T19:32:00Z">
                            <w:r w:rsidR="0044027E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-</w:delText>
                            </w:r>
                          </w:del>
                        </w:ins>
                        <w:ins w:id="839" w:author="red_mona" w:date="2014-10-01T09:03:00Z">
                          <w:del w:id="840" w:author="Ace" w:date="2015-03-21T19:32:00Z"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end), implementation, and documentation for RIT’s Simone Center. </w:delText>
                            </w:r>
                          </w:del>
                        </w:ins>
                        <w:ins w:id="841" w:author="red_mona" w:date="2014-10-01T09:27:00Z">
                          <w:del w:id="842" w:author="Ace" w:date="2015-03-21T19:32:00Z">
                            <w:r w:rsidR="0036144B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This job is a</w:delText>
                            </w:r>
                          </w:del>
                        </w:ins>
                        <w:ins w:id="843" w:author="red_mona" w:date="2014-10-01T09:03:00Z">
                          <w:del w:id="844" w:author="Ace" w:date="2015-03-21T19:32:00Z"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 high </w:delText>
                            </w:r>
                            <w:r w:rsidRPr="00307182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privilege </w:delText>
                            </w:r>
                          </w:del>
                        </w:ins>
                        <w:ins w:id="845" w:author="red_mona" w:date="2014-10-01T09:28:00Z">
                          <w:del w:id="846" w:author="Ace" w:date="2015-03-21T19:32:00Z">
                            <w:r w:rsidR="00860A9B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as</w:delText>
                            </w:r>
                          </w:del>
                        </w:ins>
                        <w:ins w:id="847" w:author="red_mona" w:date="2014-10-01T09:03:00Z">
                          <w:del w:id="848" w:author="Ace" w:date="2015-03-21T19:32:00Z"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 the Simone Center is RIT’s </w:delText>
                            </w:r>
                            <w:r w:rsidRPr="00307182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prized gem</w:delText>
                            </w:r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</w:ins>
                        <w:ins w:id="849" w:author="red_mona" w:date="2014-10-01T09:29:00Z">
                          <w:del w:id="850" w:author="Ace" w:date="2015-03-21T19:32:00Z">
                            <w:r w:rsidR="00595C3F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and for good reason</w:delText>
                            </w:r>
                          </w:del>
                        </w:ins>
                        <w:ins w:id="851" w:author="red_mona" w:date="2014-10-01T09:03:00Z">
                          <w:del w:id="852" w:author="Ace" w:date="2015-03-21T19:32:00Z">
                            <w:r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 the center is viewed as a national leader in </w:delText>
                            </w:r>
                            <w:r w:rsidRPr="004E136B" w:rsidDel="003B342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innovation and entrepreneurship.</w:delText>
                            </w:r>
                          </w:del>
                        </w:ins>
                      </w:p>
                      <w:p w14:paraId="1C052C6A" w14:textId="21C6233A" w:rsidR="005376B3" w:rsidRPr="007021B5" w:rsidRDefault="005376B3" w:rsidP="004F4570">
                        <w:pPr>
                          <w:spacing w:after="80"/>
                          <w:jc w:val="left"/>
                          <w:rPr>
                            <w:ins w:id="853" w:author="red_mona" w:date="2014-10-01T09:03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ins w:id="854" w:author="red_mona" w:date="2014-10-01T09:03:00Z">
                          <w:r w:rsidRPr="00F43884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Responsibility: </w:t>
                          </w:r>
                        </w:ins>
                        <w:ins w:id="855" w:author="Mohammad Daraghmeh" w:date="2015-08-20T20:04:00Z">
                          <w:r w:rsidR="0027249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S</w:t>
                          </w:r>
                          <w:r w:rsidR="0027249E"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elf-Educating on Various Languages (</w:t>
                          </w:r>
                          <w:r w:rsidR="0027249E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PowerShell</w:t>
                          </w:r>
                          <w:r w:rsidR="0027249E"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 xml:space="preserve">, </w:t>
                          </w:r>
                          <w:r w:rsidR="0027249E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C#</w:t>
                          </w:r>
                          <w:r w:rsidR="0027249E"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 xml:space="preserve">, and much more), Meeting </w:t>
                          </w:r>
                          <w:r w:rsidR="00A37C38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Deadlines</w:t>
                          </w:r>
                          <w:r w:rsidR="0027249E"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 xml:space="preserve"> and Assisting team members.</w:t>
                          </w:r>
                          <w:r w:rsidR="0027249E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</w:ins>
                        <w:ins w:id="856" w:author="red_mona" w:date="2014-10-01T09:03:00Z">
                          <w:del w:id="857" w:author="Mohammad Daraghmeh" w:date="2015-08-20T19:51:00Z">
                            <w:r w:rsidDel="00453E6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Managing</w:delText>
                            </w:r>
                          </w:del>
                        </w:ins>
                        <w:ins w:id="858" w:author="Mohammad Daraghmeh" w:date="2015-08-20T19:51:00Z">
                          <w:r w:rsidR="00453E6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Writing</w:t>
                          </w:r>
                          <w:r w:rsidR="006237E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/</w:t>
                          </w:r>
                        </w:ins>
                        <w:ins w:id="859" w:author="red_mona" w:date="2014-10-01T09:03:00Z">
                          <w:del w:id="860" w:author="Mohammad Daraghmeh" w:date="2015-08-20T19:51:00Z">
                            <w:r w:rsidDel="006237E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 xml:space="preserve"> and </w:delText>
                            </w:r>
                          </w:del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Maintaining </w:t>
                          </w:r>
                          <w:del w:id="861" w:author="Mohammad Daraghmeh" w:date="2015-08-20T19:51:00Z">
                            <w:r w:rsidDel="006237E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the website’s functionality</w:delText>
                            </w:r>
                          </w:del>
                        </w:ins>
                        <w:ins w:id="862" w:author="Mohammad Daraghmeh" w:date="2015-08-20T19:51:00Z">
                          <w:r w:rsidR="006237E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test plans and test cases</w:t>
                          </w:r>
                        </w:ins>
                        <w:ins w:id="863" w:author="red_mona" w:date="2014-10-01T09:03:00Z"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,</w:t>
                          </w:r>
                        </w:ins>
                        <w:ins w:id="864" w:author="Mohammad Daraghmeh" w:date="2015-08-20T19:51:00Z">
                          <w:r w:rsidR="006237E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creating</w:t>
                          </w:r>
                        </w:ins>
                        <w:ins w:id="865" w:author="red_mona" w:date="2014-10-01T09:03:00Z"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database</w:t>
                          </w:r>
                        </w:ins>
                        <w:ins w:id="866" w:author="red_mona" w:date="2014-10-01T09:07:00Z">
                          <w:r w:rsidR="00710C65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s</w:t>
                          </w:r>
                        </w:ins>
                        <w:ins w:id="867" w:author="Mohammad Daraghmeh" w:date="2015-08-20T19:51:00Z">
                          <w:r w:rsidR="00453E6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and environments</w:t>
                          </w:r>
                        </w:ins>
                        <w:ins w:id="868" w:author="red_mona" w:date="2014-10-01T09:03:00Z"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, </w:t>
                          </w:r>
                        </w:ins>
                        <w:ins w:id="869" w:author="Mohammad Daraghmeh" w:date="2015-08-20T19:52:00Z">
                          <w:r w:rsidR="00453E6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Writing/Executing automation test </w:t>
                          </w:r>
                        </w:ins>
                        <w:ins w:id="870" w:author="Mohammad Daraghmeh" w:date="2015-08-20T19:53:00Z">
                          <w:r w:rsidR="00016B65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script</w:t>
                          </w:r>
                        </w:ins>
                        <w:ins w:id="871" w:author="red_mona" w:date="2014-10-01T09:03:00Z">
                          <w:del w:id="872" w:author="Mohammad Daraghmeh" w:date="2015-08-20T19:52:00Z">
                            <w:r w:rsidDel="00453E6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and uptime</w:delText>
                            </w:r>
                          </w:del>
                        </w:ins>
                        <w:ins w:id="873" w:author="Mohammad Daraghmeh" w:date="2015-08-20T19:54:00Z">
                          <w:r w:rsidR="004F4570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</w:t>
                          </w:r>
                        </w:ins>
                        <w:ins w:id="874" w:author="Mohammad Daraghmeh" w:date="2015-08-20T20:06:00Z">
                          <w:r w:rsidR="004F4570" w:rsidRPr="004F4570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of </w:t>
                          </w:r>
                          <w:r w:rsidR="004F4570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CostGuard (client/server based).</w:t>
                          </w:r>
                        </w:ins>
                        <w:ins w:id="875" w:author="red_mona" w:date="2014-10-01T09:03:00Z">
                          <w:del w:id="876" w:author="Mohammad Daraghmeh" w:date="2015-08-20T19:54:00Z">
                            <w:r w:rsidDel="006C695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 xml:space="preserve">, </w:delText>
                            </w:r>
                            <w:r w:rsidDel="009F009B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 xml:space="preserve">Marketing of the website on various platforms, and Performing administrative work. </w:delText>
                            </w:r>
                          </w:del>
                        </w:ins>
                      </w:p>
                    </w:tc>
                  </w:tr>
                </w:tbl>
                <w:p w14:paraId="5B352013" w14:textId="77777777" w:rsidR="005376B3" w:rsidRPr="002D44B0" w:rsidRDefault="005376B3" w:rsidP="005376B3">
                  <w:pPr>
                    <w:spacing w:after="0" w:line="240" w:lineRule="auto"/>
                    <w:jc w:val="left"/>
                    <w:rPr>
                      <w:ins w:id="877" w:author="red_mona" w:date="2014-10-01T09:03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D4A7134" w14:textId="12E10C6F" w:rsidR="005376B3" w:rsidRPr="005376B3" w:rsidRDefault="005376B3">
            <w:pPr>
              <w:spacing w:line="240" w:lineRule="auto"/>
              <w:rPr>
                <w:ins w:id="878" w:author="red_mona" w:date="2014-09-28T03:12:00Z"/>
                <w:b/>
                <w:rPrChange w:id="879" w:author="red_mona" w:date="2014-10-01T09:03:00Z">
                  <w:rPr>
                    <w:ins w:id="880" w:author="red_mona" w:date="2014-09-28T03:12:00Z"/>
                  </w:rPr>
                </w:rPrChange>
              </w:rPr>
              <w:pPrChange w:id="881" w:author="red_mona" w:date="2014-09-28T03:13:00Z">
                <w:pPr/>
              </w:pPrChange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882" w:author="red_mona" w:date="2014-10-01T09:09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80"/>
              <w:tblGridChange w:id="883">
                <w:tblGrid>
                  <w:gridCol w:w="7802"/>
                  <w:gridCol w:w="3249"/>
                </w:tblGrid>
              </w:tblGridChange>
            </w:tblGrid>
            <w:tr w:rsidR="00A6586A" w:rsidRPr="002D44B0" w14:paraId="4780A1B0" w14:textId="77777777" w:rsidTr="008F7B5F">
              <w:trPr>
                <w:ins w:id="884" w:author="red_mona" w:date="2014-09-28T03:12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885" w:author="red_mona" w:date="2014-10-01T09:09:00Z">
                    <w:tcPr>
                      <w:tcW w:w="7802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5AECE123" w14:textId="3C4218F4" w:rsidR="00A6586A" w:rsidRPr="00FB6635" w:rsidRDefault="00A6586A" w:rsidP="00A6586A">
                  <w:pPr>
                    <w:spacing w:after="0" w:line="240" w:lineRule="auto"/>
                    <w:jc w:val="left"/>
                    <w:rPr>
                      <w:ins w:id="886" w:author="red_mona" w:date="2014-09-28T03:12:00Z"/>
                      <w:rFonts w:ascii="Arial" w:hAnsi="Arial" w:cs="Arial"/>
                      <w:b/>
                      <w:bCs/>
                    </w:rPr>
                  </w:pPr>
                  <w:ins w:id="887" w:author="Mohammad Daraghmeh" w:date="2015-08-20T19:31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Rochester Institute of T</w:t>
                    </w:r>
                    <w:r w:rsidRPr="00A50CBD">
                      <w:rPr>
                        <w:rFonts w:ascii="Arial" w:hAnsi="Arial" w:cs="Arial"/>
                        <w:b/>
                        <w:bCs/>
                        <w:sz w:val="22"/>
                      </w:rPr>
                      <w:t>echnology</w:t>
                    </w:r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 ~ Web Developer/Master</w:t>
                    </w:r>
                  </w:ins>
                  <w:ins w:id="888" w:author="red_mona" w:date="2014-09-28T03:12:00Z">
                    <w:del w:id="889" w:author="Mohammad Daraghmeh" w:date="2015-08-20T19:31:00Z">
                      <w:r w:rsidDel="003E5A28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EnerNoc ~ Software Engineer Intern</w:delText>
                      </w:r>
                    </w:del>
                  </w:ins>
                </w:p>
              </w:tc>
              <w:tc>
                <w:tcPr>
                  <w:tcW w:w="28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890" w:author="red_mona" w:date="2014-10-01T09:09:00Z">
                    <w:tcPr>
                      <w:tcW w:w="2898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4C85E3CA" w14:textId="55FFF137" w:rsidR="00A6586A" w:rsidRPr="002D44B0" w:rsidRDefault="00A6586A" w:rsidP="00DB7E9C">
                  <w:pPr>
                    <w:spacing w:after="0" w:line="240" w:lineRule="auto"/>
                    <w:jc w:val="right"/>
                    <w:rPr>
                      <w:ins w:id="891" w:author="red_mona" w:date="2014-09-28T03:12:00Z"/>
                      <w:rFonts w:ascii="Arial" w:hAnsi="Arial" w:cs="Arial"/>
                      <w:b/>
                      <w:bCs/>
                      <w:color w:val="3B3E42"/>
                    </w:rPr>
                  </w:pPr>
                  <w:ins w:id="892" w:author="Mohammad Daraghmeh" w:date="2015-08-20T19:31:00Z"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August</w:t>
                    </w:r>
                    <w:r w:rsidRPr="000D7CC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14 – </w:t>
                    </w:r>
                  </w:ins>
                  <w:ins w:id="893" w:author="Mohammad Daraghmeh" w:date="2015-08-20T20:09:00Z">
                    <w:r w:rsidR="00DB7E9C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June 2015</w:t>
                    </w:r>
                  </w:ins>
                  <w:ins w:id="894" w:author="red_mona" w:date="2014-09-28T03:12:00Z">
                    <w:del w:id="895" w:author="Mohammad Daraghmeh" w:date="2015-08-20T19:31:00Z">
                      <w:r w:rsidDel="00917173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January</w:delText>
                      </w:r>
                      <w:r w:rsidRPr="000D7CC4" w:rsidDel="00917173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 xml:space="preserve"> 20</w:delText>
                      </w:r>
                      <w:r w:rsidDel="00917173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14 – July 2014</w:delText>
                      </w:r>
                    </w:del>
                  </w:ins>
                </w:p>
              </w:tc>
            </w:tr>
            <w:tr w:rsidR="00D55621" w:rsidRPr="002D44B0" w14:paraId="5694F776" w14:textId="77777777" w:rsidTr="008F7B5F">
              <w:trPr>
                <w:ins w:id="896" w:author="red_mona" w:date="2014-09-28T03:12:00Z"/>
              </w:trPr>
              <w:tc>
                <w:tcPr>
                  <w:tcW w:w="10682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897" w:author="red_mona" w:date="2014-10-01T09:09:00Z">
                    <w:tcPr>
                      <w:tcW w:w="10700" w:type="dxa"/>
                      <w:gridSpan w:val="2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D55621" w:rsidRPr="002D44B0" w14:paraId="26A3A1BD" w14:textId="77777777" w:rsidTr="004F51AB">
                    <w:trPr>
                      <w:ins w:id="898" w:author="red_mona" w:date="2014-09-28T03:12:00Z"/>
                    </w:trPr>
                    <w:tc>
                      <w:tcPr>
                        <w:tcW w:w="10502" w:type="dxa"/>
                      </w:tcPr>
                      <w:p w14:paraId="627B3CD6" w14:textId="77777777" w:rsidR="00A6586A" w:rsidRPr="00F43884" w:rsidRDefault="00A6586A" w:rsidP="00A6586A">
                        <w:pPr>
                          <w:spacing w:after="80"/>
                          <w:jc w:val="left"/>
                          <w:rPr>
                            <w:ins w:id="899" w:author="Mohammad Daraghmeh" w:date="2015-08-20T19:32:00Z"/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ins w:id="900" w:author="Mohammad Daraghmeh" w:date="2015-08-20T19:32:00Z">
                          <w:r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Employed </w:t>
                          </w:r>
                          <w:r w:rsidRPr="003B342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as the sole manager for the design (front-end/back-end), implementation, and documentation for RIT’s Simone Center. This job is a high privilege as the Simone Center is RIT’s prized gem and for good reason since the center is viewed as a national leader in innovation and entrepreneurship.</w:t>
                          </w:r>
                        </w:ins>
                      </w:p>
                      <w:p w14:paraId="2CC7A698" w14:textId="2CD9D062" w:rsidR="00D55621" w:rsidRPr="000B3C22" w:rsidDel="00A6586A" w:rsidRDefault="00A6586A" w:rsidP="00A6586A">
                        <w:pPr>
                          <w:spacing w:after="80"/>
                          <w:jc w:val="left"/>
                          <w:rPr>
                            <w:ins w:id="901" w:author="red_mona" w:date="2014-09-28T03:12:00Z"/>
                            <w:del w:id="902" w:author="Mohammad Daraghmeh" w:date="2015-08-20T19:32:00Z"/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ins w:id="903" w:author="Mohammad Daraghmeh" w:date="2015-08-20T19:32:00Z">
                          <w:r w:rsidRPr="00F43884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Responsibility: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Managing and Maintaining the website’s functionality, databases, and uptime, Marketing of the website on various platforms, and Performing administrative work.</w:t>
                          </w:r>
                        </w:ins>
                        <w:ins w:id="904" w:author="red_mona" w:date="2014-09-28T03:12:00Z">
                          <w:del w:id="905" w:author="Mohammad Daraghmeh" w:date="2015-08-20T19:32:00Z">
                            <w:r w:rsidR="00D55621" w:rsidRPr="000B3C22" w:rsidDel="00A6586A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My assignment was to become part of the Advance Technology Division. The main purpose was to perform hardware and software R&amp;D hence my work on various projects such as PowerTalk (Real-time XMPP communication for any smart meter device) and online public use of PowerTalk through Play Framework.</w:delText>
                            </w:r>
                          </w:del>
                        </w:ins>
                      </w:p>
                      <w:p w14:paraId="024EDDE7" w14:textId="474FFBCA" w:rsidR="00D55621" w:rsidRPr="007B66BF" w:rsidRDefault="00D55621">
                        <w:pPr>
                          <w:spacing w:after="80"/>
                          <w:jc w:val="left"/>
                          <w:rPr>
                            <w:ins w:id="906" w:author="red_mona" w:date="2014-09-28T03:12:00Z"/>
                            <w:rFonts w:ascii="Arial" w:hAnsi="Arial" w:cs="Arial"/>
                            <w:szCs w:val="21"/>
                            <w:rPrChange w:id="907" w:author="red_mona" w:date="2014-09-28T03:23:00Z">
                              <w:rPr>
                                <w:ins w:id="908" w:author="red_mona" w:date="2014-09-28T03:12:00Z"/>
                                <w:rFonts w:ascii="Arial" w:hAnsi="Arial" w:cs="Arial"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909" w:author="red_mona" w:date="2014-09-28T03:12:00Z">
                          <w:del w:id="910" w:author="Mohammad Daraghmeh" w:date="2015-08-20T19:32:00Z">
                            <w:r w:rsidRPr="000B3C22" w:rsidDel="00A6586A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 xml:space="preserve">Responsibility: </w:delText>
                            </w:r>
                            <w:r w:rsidRPr="000B3C22" w:rsidDel="00A6586A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Maintaining GitHub Repositories, Self-Educating on Various Languages (JavaScript/</w:delText>
                            </w:r>
                            <w:r w:rsidRPr="000B3C22" w:rsidDel="00A6586A">
                              <w:rPr>
                                <w:sz w:val="21"/>
                                <w:szCs w:val="21"/>
                                <w:rPrChange w:id="911" w:author="Ace" w:date="2015-03-21T19:33:00Z">
                                  <w:rPr/>
                                </w:rPrChange>
                              </w:rPr>
                              <w:delText xml:space="preserve"> </w:delText>
                            </w:r>
                            <w:r w:rsidRPr="000B3C22" w:rsidDel="00A6586A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CoffeeScript, Scala, XMPP, and much more), Meeting Deadlines, Attending Meetings, and Assisting team members.</w:delText>
                            </w:r>
                          </w:del>
                        </w:ins>
                      </w:p>
                    </w:tc>
                  </w:tr>
                </w:tbl>
                <w:p w14:paraId="6E8099B0" w14:textId="77777777" w:rsidR="00D55621" w:rsidRPr="002D44B0" w:rsidRDefault="00D55621" w:rsidP="00D55621">
                  <w:pPr>
                    <w:spacing w:after="0" w:line="240" w:lineRule="auto"/>
                    <w:jc w:val="left"/>
                    <w:rPr>
                      <w:ins w:id="912" w:author="red_mona" w:date="2014-09-28T03:12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77BFEDB" w14:textId="77777777" w:rsidR="00D55621" w:rsidRDefault="00D55621">
            <w:pPr>
              <w:spacing w:line="240" w:lineRule="auto"/>
              <w:rPr>
                <w:ins w:id="913" w:author="red_mona" w:date="2014-09-28T03:12:00Z"/>
              </w:rPr>
              <w:pPrChange w:id="914" w:author="red_mona" w:date="2014-09-28T03:13:00Z">
                <w:pPr/>
              </w:pPrChange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915" w:author="red_mona" w:date="2014-10-01T09:09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80"/>
              <w:tblGridChange w:id="916">
                <w:tblGrid>
                  <w:gridCol w:w="7802"/>
                  <w:gridCol w:w="3232"/>
                </w:tblGrid>
              </w:tblGridChange>
            </w:tblGrid>
            <w:tr w:rsidR="00A6586A" w:rsidRPr="002D44B0" w14:paraId="7C908056" w14:textId="77777777" w:rsidTr="008F7B5F">
              <w:trPr>
                <w:ins w:id="917" w:author="red_mona" w:date="2014-09-28T03:12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918" w:author="red_mona" w:date="2014-10-01T09:09:00Z">
                    <w:tcPr>
                      <w:tcW w:w="7802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10255D5A" w14:textId="5D512D32" w:rsidR="00A6586A" w:rsidRPr="00FB6635" w:rsidRDefault="00A6586A" w:rsidP="00A6586A">
                  <w:pPr>
                    <w:spacing w:after="0" w:line="240" w:lineRule="auto"/>
                    <w:jc w:val="left"/>
                    <w:rPr>
                      <w:ins w:id="919" w:author="red_mona" w:date="2014-09-28T03:12:00Z"/>
                      <w:rFonts w:ascii="Arial" w:hAnsi="Arial" w:cs="Arial"/>
                      <w:b/>
                      <w:bCs/>
                    </w:rPr>
                  </w:pPr>
                  <w:ins w:id="920" w:author="Mohammad Daraghmeh" w:date="2015-08-20T19:31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EnerNoc ~ Software Engineer Intern</w:t>
                    </w:r>
                  </w:ins>
                  <w:ins w:id="921" w:author="red_mona" w:date="2014-09-28T03:12:00Z">
                    <w:del w:id="922" w:author="Mohammad Daraghmeh" w:date="2015-08-20T19:31:00Z">
                      <w:r w:rsidDel="00325E0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Rochester Institute of T</w:delText>
                      </w:r>
                      <w:r w:rsidRPr="00A50CBD" w:rsidDel="00325E0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echnology</w:delText>
                      </w:r>
                      <w:r w:rsidDel="00325E0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 xml:space="preserve"> ~ Social Media </w:delText>
                      </w:r>
                    </w:del>
                  </w:ins>
                  <w:ins w:id="923" w:author="red_mona" w:date="2014-09-29T23:18:00Z">
                    <w:del w:id="924" w:author="Mohammad Daraghmeh" w:date="2015-08-20T19:31:00Z">
                      <w:r w:rsidDel="00325E0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Analyst</w:delText>
                      </w:r>
                    </w:del>
                  </w:ins>
                </w:p>
              </w:tc>
              <w:tc>
                <w:tcPr>
                  <w:tcW w:w="28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925" w:author="red_mona" w:date="2014-10-01T09:09:00Z">
                    <w:tcPr>
                      <w:tcW w:w="2898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047AF833" w14:textId="4730B8E7" w:rsidR="00A6586A" w:rsidRPr="002D44B0" w:rsidRDefault="00A6586A" w:rsidP="00A6586A">
                  <w:pPr>
                    <w:spacing w:after="0" w:line="240" w:lineRule="auto"/>
                    <w:jc w:val="right"/>
                    <w:rPr>
                      <w:ins w:id="926" w:author="red_mona" w:date="2014-09-28T03:12:00Z"/>
                      <w:rFonts w:ascii="Arial" w:hAnsi="Arial" w:cs="Arial"/>
                      <w:b/>
                      <w:bCs/>
                      <w:color w:val="3B3E42"/>
                    </w:rPr>
                  </w:pPr>
                  <w:ins w:id="927" w:author="Mohammad Daraghmeh" w:date="2015-08-20T19:31:00Z"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January</w:t>
                    </w:r>
                    <w:r w:rsidRPr="000D7CC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14 – July 2014</w:t>
                    </w:r>
                  </w:ins>
                  <w:ins w:id="928" w:author="red_mona" w:date="2014-09-28T03:12:00Z">
                    <w:del w:id="929" w:author="Mohammad Daraghmeh" w:date="2015-08-20T19:31:00Z">
                      <w:r w:rsidDel="005D47B3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February</w:delText>
                      </w:r>
                      <w:r w:rsidRPr="000D7CC4" w:rsidDel="005D47B3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 xml:space="preserve"> 20</w:delText>
                      </w:r>
                      <w:r w:rsidDel="005D47B3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13 – Current</w:delText>
                      </w:r>
                    </w:del>
                  </w:ins>
                </w:p>
              </w:tc>
            </w:tr>
            <w:tr w:rsidR="00C45952" w:rsidRPr="002D44B0" w14:paraId="4A175B89" w14:textId="77777777" w:rsidTr="008F7B5F">
              <w:trPr>
                <w:ins w:id="930" w:author="red_mona" w:date="2014-09-28T03:12:00Z"/>
              </w:trPr>
              <w:tc>
                <w:tcPr>
                  <w:tcW w:w="10682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931" w:author="red_mona" w:date="2014-10-01T09:09:00Z">
                    <w:tcPr>
                      <w:tcW w:w="10700" w:type="dxa"/>
                      <w:gridSpan w:val="2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C45952" w:rsidRPr="002D44B0" w14:paraId="484F7FD3" w14:textId="77777777" w:rsidTr="004F51AB">
                    <w:trPr>
                      <w:ins w:id="932" w:author="red_mona" w:date="2014-09-28T03:12:00Z"/>
                    </w:trPr>
                    <w:tc>
                      <w:tcPr>
                        <w:tcW w:w="10502" w:type="dxa"/>
                      </w:tcPr>
                      <w:p w14:paraId="15811AF7" w14:textId="77777777" w:rsidR="00A6586A" w:rsidRPr="000B3C22" w:rsidRDefault="00A6586A" w:rsidP="00A6586A">
                        <w:pPr>
                          <w:spacing w:after="80"/>
                          <w:jc w:val="left"/>
                          <w:rPr>
                            <w:ins w:id="933" w:author="Mohammad Daraghmeh" w:date="2015-08-20T19:31:00Z"/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ins w:id="934" w:author="Mohammad Daraghmeh" w:date="2015-08-20T19:31:00Z">
                          <w:r w:rsidRPr="000B3C2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My assignment was to become part of the Advance Technology Division. The main purpose was to perform hardware and software R&amp;D hence my work on various projects such as PowerTalk (Real-time XMPP communication for any smart meter device) and online public use of PowerTalk through Play Framework.</w:t>
                          </w:r>
                        </w:ins>
                      </w:p>
                      <w:p w14:paraId="4E984BD7" w14:textId="14F4211E" w:rsidR="00C45952" w:rsidRPr="000B3C22" w:rsidDel="00A6586A" w:rsidRDefault="00A6586A" w:rsidP="00A6586A">
                        <w:pPr>
                          <w:spacing w:after="80"/>
                          <w:jc w:val="left"/>
                          <w:rPr>
                            <w:ins w:id="935" w:author="red_mona" w:date="2014-09-28T03:12:00Z"/>
                            <w:del w:id="936" w:author="Mohammad Daraghmeh" w:date="2015-08-20T19:31:00Z"/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ins w:id="937" w:author="Mohammad Daraghmeh" w:date="2015-08-20T19:31:00Z">
                          <w:r w:rsidRPr="000B3C22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Responsibility: </w:t>
                          </w:r>
                          <w:r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Maintaining GitHub Repositories, Self-Educating on Various Languages (JavaScript/</w:t>
                          </w:r>
                          <w:r w:rsidRPr="00844859">
                            <w:rPr>
                              <w:sz w:val="21"/>
                              <w:szCs w:val="21"/>
                            </w:rPr>
                            <w:t xml:space="preserve"> </w:t>
                          </w:r>
                          <w:r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CoffeeScript, Scala, XMPP, and much more), Meeting Deadlines, Attending Meetings, and Assisting team members.</w:t>
                          </w:r>
                        </w:ins>
                        <w:ins w:id="938" w:author="red_mona" w:date="2014-09-28T03:12:00Z">
                          <w:del w:id="939" w:author="Mohammad Daraghmeh" w:date="2015-08-20T19:31:00Z">
                            <w:r w:rsidR="00C45952" w:rsidRPr="000B3C22" w:rsidDel="00A6586A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The task of building an engaged online community for </w:delText>
                            </w:r>
                          </w:del>
                        </w:ins>
                        <w:ins w:id="940" w:author="red_mona" w:date="2014-10-01T09:32:00Z">
                          <w:del w:id="941" w:author="Mohammad Daraghmeh" w:date="2015-08-20T19:31:00Z">
                            <w:r w:rsidR="006D0414" w:rsidRPr="000B3C22" w:rsidDel="00A6586A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rPrChange w:id="942" w:author="Ace" w:date="2015-03-21T19:34:00Z">
                                  <w:rPr>
                                    <w:rFonts w:ascii="Arial" w:eastAsia="Times New Roman" w:hAnsi="Arial" w:cs="Arial"/>
                                    <w:szCs w:val="21"/>
                                  </w:rPr>
                                </w:rPrChange>
                              </w:rPr>
                              <w:delText xml:space="preserve">the department of </w:delText>
                            </w:r>
                          </w:del>
                        </w:ins>
                        <w:ins w:id="943" w:author="red_mona" w:date="2014-09-28T03:12:00Z">
                          <w:del w:id="944" w:author="Mohammad Daraghmeh" w:date="2015-08-20T19:31:00Z">
                            <w:r w:rsidR="00C45952" w:rsidRPr="000B3C22" w:rsidDel="00A6586A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>Finance &amp; Administration  via new and existing media/technology in order to build brand awareness.</w:delText>
                            </w:r>
                          </w:del>
                        </w:ins>
                        <w:ins w:id="945" w:author="Ace" w:date="2015-03-21T19:34:00Z">
                          <w:del w:id="946" w:author="Mohammad Daraghmeh" w:date="2015-08-20T19:31:00Z">
                            <w:r w:rsidR="00DF5270" w:rsidDel="00A6586A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delText xml:space="preserve"> As of 2015, this community has grown to 3,000+ users.</w:delText>
                            </w:r>
                          </w:del>
                        </w:ins>
                      </w:p>
                      <w:p w14:paraId="43A266D3" w14:textId="79E30699" w:rsidR="00C45952" w:rsidRPr="007B66BF" w:rsidRDefault="00C45952">
                        <w:pPr>
                          <w:spacing w:after="80"/>
                          <w:jc w:val="left"/>
                          <w:rPr>
                            <w:ins w:id="947" w:author="red_mona" w:date="2014-09-28T03:12:00Z"/>
                            <w:rFonts w:ascii="Arial" w:hAnsi="Arial" w:cs="Arial"/>
                            <w:szCs w:val="21"/>
                            <w:rPrChange w:id="948" w:author="red_mona" w:date="2014-09-28T03:23:00Z">
                              <w:rPr>
                                <w:ins w:id="949" w:author="red_mona" w:date="2014-09-28T03:12:00Z"/>
                                <w:rFonts w:ascii="Arial" w:hAnsi="Arial" w:cs="Arial"/>
                                <w:sz w:val="21"/>
                                <w:szCs w:val="21"/>
                              </w:rPr>
                            </w:rPrChange>
                          </w:rPr>
                        </w:pPr>
                        <w:ins w:id="950" w:author="red_mona" w:date="2014-09-28T03:12:00Z">
                          <w:del w:id="951" w:author="Mohammad Daraghmeh" w:date="2015-08-20T19:31:00Z">
                            <w:r w:rsidRPr="000B3C22" w:rsidDel="00A6586A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delText xml:space="preserve">Responsibility: </w:delText>
                            </w:r>
                            <w:r w:rsidRPr="000B3C22" w:rsidDel="00A6586A">
                              <w:rPr>
                                <w:rFonts w:ascii="Arial" w:hAnsi="Arial" w:cs="Arial"/>
                                <w:bCs/>
                                <w:sz w:val="21"/>
                                <w:szCs w:val="21"/>
                              </w:rPr>
                              <w:delText>Create and schedule social media platforms</w:delText>
                            </w:r>
                            <w:r w:rsidRPr="000B3C22" w:rsidDel="00A6586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>, Assist in the research, development, and implementation of real-time media and its frontline</w:delText>
                            </w:r>
                            <w:r w:rsidR="00DD17B3" w:rsidRPr="000B3C22" w:rsidDel="00A6586A">
                              <w:rPr>
                                <w:rFonts w:ascii="Arial" w:hAnsi="Arial" w:cs="Arial"/>
                                <w:sz w:val="21"/>
                                <w:szCs w:val="21"/>
                                <w:rPrChange w:id="952" w:author="Ace" w:date="2015-03-21T19:34:00Z">
                                  <w:rPr>
                                    <w:rFonts w:ascii="Arial" w:hAnsi="Arial" w:cs="Arial"/>
                                    <w:szCs w:val="21"/>
                                  </w:rPr>
                                </w:rPrChange>
                              </w:rPr>
                              <w:delText>,</w:delText>
                            </w:r>
                            <w:r w:rsidRPr="000B3C22" w:rsidDel="00A6586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delText xml:space="preserve"> Manage and reinforce relationships with other branches; Monitor, analyze, and review effective benchmarks for growth of community.</w:delText>
                            </w:r>
                          </w:del>
                        </w:ins>
                      </w:p>
                    </w:tc>
                  </w:tr>
                </w:tbl>
                <w:p w14:paraId="2CE78CF5" w14:textId="77777777" w:rsidR="00C45952" w:rsidRPr="002D44B0" w:rsidRDefault="00C45952" w:rsidP="00C45952">
                  <w:pPr>
                    <w:spacing w:after="0" w:line="240" w:lineRule="auto"/>
                    <w:jc w:val="left"/>
                    <w:rPr>
                      <w:ins w:id="953" w:author="red_mona" w:date="2014-09-28T03:12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4F96F08" w14:textId="77777777" w:rsidR="00C45952" w:rsidRDefault="00C45952">
            <w:pPr>
              <w:spacing w:line="240" w:lineRule="auto"/>
              <w:rPr>
                <w:ins w:id="954" w:author="red_mona" w:date="2014-09-28T03:12:00Z"/>
              </w:rPr>
              <w:pPrChange w:id="955" w:author="red_mona" w:date="2014-09-28T03:13:00Z">
                <w:pPr/>
              </w:pPrChange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956" w:author="red_mona" w:date="2014-10-01T09:09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80"/>
              <w:tblGridChange w:id="957">
                <w:tblGrid>
                  <w:gridCol w:w="5223"/>
                  <w:gridCol w:w="5477"/>
                  <w:gridCol w:w="424"/>
                </w:tblGrid>
              </w:tblGridChange>
            </w:tblGrid>
            <w:tr w:rsidR="00A6586A" w:rsidRPr="002D44B0" w14:paraId="249CAB84" w14:textId="77777777" w:rsidTr="008F7B5F">
              <w:trPr>
                <w:trPrChange w:id="958" w:author="red_mona" w:date="2014-10-01T09:09:00Z">
                  <w:trPr>
                    <w:gridAfter w:val="0"/>
                  </w:trPr>
                </w:trPrChange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959" w:author="red_mona" w:date="2014-10-01T09:09:00Z">
                    <w:tcPr>
                      <w:tcW w:w="5223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6E456AAD" w14:textId="3AFC5C32" w:rsidR="00A6586A" w:rsidRPr="00FB6635" w:rsidRDefault="00A6586A" w:rsidP="00A6586A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ins w:id="960" w:author="Mohammad Daraghmeh" w:date="2015-08-20T19:31:00Z"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>Rochester Institute of T</w:t>
                    </w:r>
                    <w:r w:rsidRPr="00A50CBD">
                      <w:rPr>
                        <w:rFonts w:ascii="Arial" w:hAnsi="Arial" w:cs="Arial"/>
                        <w:b/>
                        <w:bCs/>
                        <w:sz w:val="22"/>
                      </w:rPr>
                      <w:t>echnology</w:t>
                    </w:r>
                    <w:r>
                      <w:rPr>
                        <w:rFonts w:ascii="Arial" w:hAnsi="Arial" w:cs="Arial"/>
                        <w:b/>
                        <w:bCs/>
                        <w:sz w:val="22"/>
                      </w:rPr>
                      <w:t xml:space="preserve"> ~ Social Media Analyst</w:t>
                    </w:r>
                  </w:ins>
                  <w:del w:id="961" w:author="Mohammad Daraghmeh" w:date="2015-08-20T19:31:00Z">
                    <w:r w:rsidRPr="00FB6635" w:rsidDel="002B44E8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Liberty Science Center</w:delText>
                    </w:r>
                  </w:del>
                </w:p>
              </w:tc>
              <w:tc>
                <w:tcPr>
                  <w:tcW w:w="28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962" w:author="red_mona" w:date="2014-10-01T09:09:00Z">
                    <w:tcPr>
                      <w:tcW w:w="5477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781A50DA" w14:textId="03445199" w:rsidR="00A6586A" w:rsidRPr="002D44B0" w:rsidRDefault="00A6586A" w:rsidP="00A6586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ins w:id="963" w:author="Mohammad Daraghmeh" w:date="2015-08-20T19:31:00Z"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February</w:t>
                    </w:r>
                    <w:r w:rsidRPr="000D7CC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t>13 – Current</w:t>
                    </w:r>
                  </w:ins>
                  <w:del w:id="964" w:author="Mohammad Daraghmeh" w:date="2015-08-20T19:31:00Z">
                    <w:r w:rsidDel="00757A0A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June</w:delText>
                    </w:r>
                    <w:r w:rsidRPr="000D7CC4" w:rsidDel="00757A0A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20</w:delText>
                    </w:r>
                    <w:r w:rsidDel="00757A0A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11 – Current</w:delText>
                    </w:r>
                  </w:del>
                  <w:ins w:id="965" w:author="red_mona" w:date="2014-09-28T04:33:00Z">
                    <w:del w:id="966" w:author="Mohammad Daraghmeh" w:date="2015-08-20T19:31:00Z">
                      <w:r w:rsidDel="00757A0A">
                        <w:rPr>
                          <w:rFonts w:ascii="Arial" w:hAnsi="Arial" w:cs="Arial"/>
                          <w:color w:val="3B3E42"/>
                          <w:sz w:val="22"/>
                          <w:szCs w:val="22"/>
                        </w:rPr>
                        <w:delText>July 2013</w:delText>
                      </w:r>
                    </w:del>
                  </w:ins>
                </w:p>
              </w:tc>
            </w:tr>
            <w:tr w:rsidR="00A6586A" w:rsidRPr="002D44B0" w14:paraId="49894CF2" w14:textId="77777777" w:rsidTr="008F7B5F">
              <w:tc>
                <w:tcPr>
                  <w:tcW w:w="10682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967" w:author="red_mona" w:date="2014-10-01T09:09:00Z">
                    <w:tcPr>
                      <w:tcW w:w="10700" w:type="dxa"/>
                      <w:gridSpan w:val="3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  <w:tblPrChange w:id="968" w:author="Mohammad Daraghmeh" w:date="2013-04-24T02:18:00Z">
                      <w:tblPr>
                        <w:tblW w:w="10502" w:type="dxa"/>
                        <w:tblLayout w:type="fixed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10502"/>
                    <w:tblGridChange w:id="969">
                      <w:tblGrid>
                        <w:gridCol w:w="10502"/>
                      </w:tblGrid>
                    </w:tblGridChange>
                  </w:tblGrid>
                  <w:tr w:rsidR="00A6586A" w:rsidRPr="002D44B0" w14:paraId="480B2D02" w14:textId="77777777" w:rsidTr="00456941">
                    <w:trPr>
                      <w:trHeight w:val="1188"/>
                    </w:trPr>
                    <w:tc>
                      <w:tcPr>
                        <w:tcW w:w="10502" w:type="dxa"/>
                        <w:tcPrChange w:id="970" w:author="Mohammad Daraghmeh" w:date="2013-04-24T02:18:00Z">
                          <w:tcPr>
                            <w:tcW w:w="10502" w:type="dxa"/>
                          </w:tcPr>
                        </w:tcPrChange>
                      </w:tcPr>
                      <w:p w14:paraId="683A66F2" w14:textId="77777777" w:rsidR="00A6586A" w:rsidRPr="000B3C22" w:rsidRDefault="00A6586A" w:rsidP="00A6586A">
                        <w:pPr>
                          <w:spacing w:after="80"/>
                          <w:jc w:val="left"/>
                          <w:rPr>
                            <w:ins w:id="971" w:author="Mohammad Daraghmeh" w:date="2015-08-20T19:31:00Z"/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ins w:id="972" w:author="Mohammad Daraghmeh" w:date="2015-08-20T19:31:00Z">
                          <w:r w:rsidRPr="000B3C2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The task of building an engaged online community for </w:t>
                          </w:r>
                          <w:r w:rsidRPr="00844859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the department of </w:t>
                          </w:r>
                          <w:r w:rsidRPr="000B3C22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>Finance &amp; Administration via new and existing media/technology in order to build brand awareness.</w:t>
                          </w:r>
                          <w:r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t xml:space="preserve"> As of 2015, this community has grown to 3,000+ users.</w:t>
                          </w:r>
                        </w:ins>
                      </w:p>
                      <w:p w14:paraId="7F159025" w14:textId="238C37AB" w:rsidR="00A6586A" w:rsidDel="00A6586A" w:rsidRDefault="00A6586A">
                        <w:pPr>
                          <w:spacing w:after="80"/>
                          <w:jc w:val="left"/>
                          <w:rPr>
                            <w:ins w:id="973" w:author="Ace" w:date="2015-03-21T19:42:00Z"/>
                            <w:del w:id="974" w:author="Mohammad Daraghmeh" w:date="2015-08-20T19:31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pPrChange w:id="975" w:author="Ace" w:date="2015-03-21T19:41:00Z">
                            <w:pPr>
                              <w:spacing w:after="80"/>
                              <w:ind w:left="224"/>
                              <w:jc w:val="left"/>
                            </w:pPr>
                          </w:pPrChange>
                        </w:pPr>
                        <w:ins w:id="976" w:author="Mohammad Daraghmeh" w:date="2015-08-20T19:31:00Z">
                          <w:r w:rsidRPr="000B3C22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Responsibility: </w:t>
                          </w:r>
                          <w:r w:rsidRPr="000B3C22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t>Create and schedule social media platforms</w:t>
                          </w:r>
                          <w:r w:rsidRPr="000B3C2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, Assist in the research, development, and implementation of real-time media and its frontline</w:t>
                          </w:r>
                          <w:r w:rsidRPr="00844859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,</w:t>
                          </w:r>
                          <w:r w:rsidRPr="000B3C22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Manage and reinforce relationships with other branches; Monitor, analyze, and review effective benchmarks for growth of community.</w:t>
                          </w:r>
                        </w:ins>
                        <w:del w:id="977" w:author="Mohammad Daraghmeh" w:date="2013-04-24T02:05:00Z">
                          <w:r w:rsidRPr="000B3C22" w:rsidDel="0089784F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Liberty Science Center, a world-renowned science museum, employed </w:delText>
                          </w:r>
                          <w:r w:rsidRPr="000B3C22" w:rsidDel="006B30D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me</w:delText>
                          </w:r>
                        </w:del>
                        <w:del w:id="978" w:author="Mohammad Daraghmeh" w:date="2015-08-20T19:31:00Z">
                          <w:r w:rsidRPr="000B3C22" w:rsidDel="00A6586A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 to facilitate the exploration of exhibits and deliver educational activities in a balanced manner between science and technology. </w:delText>
                          </w:r>
                        </w:del>
                      </w:p>
                      <w:p w14:paraId="296CA538" w14:textId="450B9405" w:rsidR="00A6586A" w:rsidRPr="00DF5270" w:rsidRDefault="00A6586A">
                        <w:pPr>
                          <w:spacing w:after="80"/>
                          <w:jc w:val="left"/>
                          <w:rPr>
                            <w:rFonts w:ascii="Arial" w:eastAsia="Times New Roman" w:hAnsi="Arial" w:cs="Arial"/>
                            <w:sz w:val="21"/>
                            <w:szCs w:val="21"/>
                            <w:rPrChange w:id="979" w:author="Ace" w:date="2015-03-21T19:36:00Z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rPrChange>
                          </w:rPr>
                          <w:pPrChange w:id="980" w:author="Ace" w:date="2015-03-21T19:41:00Z">
                            <w:pPr>
                              <w:spacing w:after="80"/>
                              <w:ind w:left="224"/>
                              <w:jc w:val="left"/>
                            </w:pPr>
                          </w:pPrChange>
                        </w:pPr>
                        <w:del w:id="981" w:author="Mohammad Daraghmeh" w:date="2015-08-20T19:31:00Z">
                          <w:r w:rsidRPr="000B3C22" w:rsidDel="00A6586A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  <w:delText xml:space="preserve">Responsibility: </w:delText>
                          </w:r>
                          <w:r w:rsidRPr="000B3C22" w:rsidDel="00A6586A">
                            <w:rPr>
                              <w:rFonts w:ascii="Arial" w:hAnsi="Arial" w:cs="Arial"/>
                              <w:bCs/>
                              <w:sz w:val="21"/>
                              <w:szCs w:val="21"/>
                            </w:rPr>
                            <w:delText>Ambassador</w:delText>
                          </w:r>
                          <w:r w:rsidRPr="000B3C22" w:rsidDel="00A6586A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, Assist in the research, development, and implementation of educational activities and programs; Maintain exhibit floors; Perform labs and activities with guests; and Assist with security and emergency guest situations.</w:delText>
                          </w:r>
                        </w:del>
                        <w:del w:id="982" w:author="Mohammad Daraghmeh" w:date="2013-04-24T02:18:00Z">
                          <w:r w:rsidRPr="000B3C22" w:rsidDel="0045694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br/>
                          </w:r>
                          <w:r w:rsidRPr="000B3C22" w:rsidDel="00456941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 xml:space="preserve">Contact Information: </w:delText>
                          </w:r>
                          <w:r w:rsidRPr="000B3C22" w:rsidDel="0045694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Dalma L. Santana</w:delText>
                          </w:r>
                          <w:bookmarkStart w:id="983" w:name="_Hlk331718264"/>
                          <w:r w:rsidRPr="000B3C22" w:rsidDel="0045694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</w:delText>
                          </w:r>
                          <w:bookmarkStart w:id="984" w:name="_Hlk336469981"/>
                          <w:r w:rsidRPr="000B3C22" w:rsidDel="0045694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–</w:delText>
                          </w:r>
                        </w:del>
                        <w:bookmarkEnd w:id="984"/>
                        <w:del w:id="985" w:author="Mohammad Daraghmeh" w:date="2013-04-18T01:02:00Z">
                          <w:r w:rsidRPr="000B3C22" w:rsidDel="002202F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 </w:delText>
                          </w:r>
                          <w:bookmarkEnd w:id="983"/>
                          <w:r w:rsidRPr="000B3C22" w:rsidDel="002202F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>(</w:delText>
                          </w:r>
                          <w:r w:rsidRPr="000B3C22" w:rsidDel="002202F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585) 820-1685</w:delText>
                          </w:r>
                        </w:del>
                        <w:del w:id="986" w:author="Mohammad Daraghmeh" w:date="2013-04-24T02:18:00Z">
                          <w:r w:rsidRPr="000B3C22" w:rsidDel="00456941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  <w:delText xml:space="preserve">Address: </w:delText>
                          </w:r>
                          <w:r w:rsidRPr="000B3C22" w:rsidDel="00456941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222 Jersey City Boulevard, Jersey City, NJ 07305</w:delText>
                          </w:r>
                        </w:del>
                      </w:p>
                    </w:tc>
                  </w:tr>
                </w:tbl>
                <w:p w14:paraId="6FCA937E" w14:textId="77777777" w:rsidR="00A6586A" w:rsidRPr="002D44B0" w:rsidRDefault="00A6586A" w:rsidP="00A6586A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3359C9A4" w14:textId="0F437C84" w:rsidR="00BE4558" w:rsidRPr="005616BF" w:rsidRDefault="00662FB8" w:rsidP="00EA0A2B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  <w:ins w:id="987" w:author="red_mona" w:date="2014-09-28T03:14:00Z">
              <w:r>
                <w:rPr>
                  <w:rFonts w:ascii="Arial" w:hAnsi="Arial" w:cs="Arial"/>
                  <w:color w:val="FFFFFF"/>
                </w:rPr>
                <w:br/>
              </w:r>
            </w:ins>
            <w:del w:id="988" w:author="red_mona" w:date="2014-09-28T03:13:00Z">
              <w:r w:rsidR="00BE4558" w:rsidDel="00D53F07">
                <w:rPr>
                  <w:rFonts w:ascii="Arial" w:hAnsi="Arial" w:cs="Arial"/>
                  <w:color w:val="FFFFFF"/>
                </w:rPr>
                <w:delText>M</w:delText>
              </w:r>
            </w:del>
          </w:p>
        </w:tc>
      </w:tr>
      <w:tr w:rsidR="00BE4558" w:rsidRPr="00227330" w:rsidDel="000D7341" w14:paraId="0E515FBC" w14:textId="20CE954D" w:rsidTr="00EA0A2B">
        <w:trPr>
          <w:trHeight w:val="1908"/>
          <w:del w:id="989" w:author="red_mona" w:date="2014-10-01T09:08:00Z"/>
        </w:trPr>
        <w:tc>
          <w:tcPr>
            <w:tcW w:w="10998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990" w:author="Mohammad Daraghmeh" w:date="2013-04-24T02:01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98"/>
              <w:tblGridChange w:id="991">
                <w:tblGrid>
                  <w:gridCol w:w="5223"/>
                  <w:gridCol w:w="5477"/>
                </w:tblGrid>
              </w:tblGridChange>
            </w:tblGrid>
            <w:tr w:rsidR="00BE4558" w:rsidRPr="002D44B0" w:rsidDel="00ED3D8B" w14:paraId="5423F67E" w14:textId="4CBD1E9B" w:rsidTr="004D0F5E">
              <w:trPr>
                <w:del w:id="992" w:author="red_mona" w:date="2014-10-01T09:08:00Z"/>
              </w:trPr>
              <w:tc>
                <w:tcPr>
                  <w:tcW w:w="7802" w:type="dxa"/>
                  <w:tcBorders>
                    <w:top w:val="single" w:sz="4" w:space="0" w:color="4F81BD" w:themeColor="accent1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993" w:author="Mohammad Daraghmeh" w:date="2013-04-24T02:01:00Z">
                    <w:tcPr>
                      <w:tcW w:w="5223" w:type="dxa"/>
                      <w:tcBorders>
                        <w:top w:val="single" w:sz="4" w:space="0" w:color="auto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13B9933C" w14:textId="2DB7D5C4" w:rsidR="00BE4558" w:rsidRPr="00FB6635" w:rsidDel="00ED3D8B" w:rsidRDefault="00BE4558" w:rsidP="00EA0A2B">
                  <w:pPr>
                    <w:spacing w:after="0" w:line="240" w:lineRule="auto"/>
                    <w:rPr>
                      <w:del w:id="994" w:author="red_mona" w:date="2014-10-01T09:08:00Z"/>
                      <w:rFonts w:ascii="Arial" w:hAnsi="Arial" w:cs="Arial"/>
                      <w:b/>
                      <w:bCs/>
                    </w:rPr>
                  </w:pPr>
                  <w:bookmarkStart w:id="995" w:name="_Hlk347698769"/>
                  <w:bookmarkStart w:id="996" w:name="_Hlk347698775"/>
                  <w:del w:id="997" w:author="red_mona" w:date="2014-10-01T09:08:00Z">
                    <w:r w:rsidRPr="00FB6635" w:rsidDel="00ED3D8B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 xml:space="preserve">TranSystems </w:delText>
                    </w:r>
                  </w:del>
                  <w:ins w:id="998" w:author="Mohammad Daraghmeh" w:date="2013-04-24T02:02:00Z">
                    <w:del w:id="999" w:author="red_mona" w:date="2014-10-01T09:08:00Z">
                      <w:r w:rsidR="00CF7AC4" w:rsidDel="00ED3D8B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~ Project A</w:delText>
                      </w:r>
                      <w:r w:rsidR="00CF7AC4" w:rsidRPr="00CF7AC4" w:rsidDel="00ED3D8B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>ssistant</w:delText>
                      </w:r>
                    </w:del>
                  </w:ins>
                </w:p>
              </w:tc>
              <w:tc>
                <w:tcPr>
                  <w:tcW w:w="2898" w:type="dxa"/>
                  <w:tcBorders>
                    <w:top w:val="single" w:sz="4" w:space="0" w:color="4F81BD" w:themeColor="accent1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1000" w:author="Mohammad Daraghmeh" w:date="2013-04-24T02:01:00Z">
                    <w:tcPr>
                      <w:tcW w:w="5477" w:type="dxa"/>
                      <w:tcBorders>
                        <w:top w:val="single" w:sz="4" w:space="0" w:color="auto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51520F5B" w14:textId="30E4988D" w:rsidR="00BE4558" w:rsidRPr="002D44B0" w:rsidDel="00ED3D8B" w:rsidRDefault="00BE4558" w:rsidP="00EA0A2B">
                  <w:pPr>
                    <w:spacing w:after="0" w:line="240" w:lineRule="auto"/>
                    <w:jc w:val="right"/>
                    <w:rPr>
                      <w:del w:id="1001" w:author="red_mona" w:date="2014-10-01T09:08:00Z"/>
                      <w:rFonts w:ascii="Arial" w:hAnsi="Arial" w:cs="Arial"/>
                      <w:b/>
                      <w:bCs/>
                      <w:color w:val="3B3E42"/>
                    </w:rPr>
                  </w:pPr>
                  <w:del w:id="1002" w:author="red_mona" w:date="2014-10-01T09:08:00Z">
                    <w:r w:rsidRPr="00800859" w:rsidDel="00ED3D8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October </w:delText>
                    </w:r>
                    <w:r w:rsidDel="00ED3D8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2010</w:delText>
                    </w:r>
                    <w:r w:rsidRPr="000D7CC4" w:rsidDel="00ED3D8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</w:delText>
                    </w:r>
                    <w:r w:rsidDel="00ED3D8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–</w:delText>
                    </w:r>
                    <w:r w:rsidRPr="000D7CC4" w:rsidDel="00ED3D8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</w:delText>
                    </w:r>
                    <w:r w:rsidDel="00ED3D8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June 2011</w:delText>
                    </w:r>
                  </w:del>
                </w:p>
              </w:tc>
            </w:tr>
            <w:tr w:rsidR="00BE4558" w:rsidRPr="002D44B0" w:rsidDel="00ED3D8B" w14:paraId="0E3AD2F3" w14:textId="7454A24E" w:rsidTr="00EA0A2B">
              <w:trPr>
                <w:del w:id="1003" w:author="red_mona" w:date="2014-10-01T09:08:00Z"/>
              </w:trPr>
              <w:tc>
                <w:tcPr>
                  <w:tcW w:w="10700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BE4558" w:rsidRPr="002D44B0" w:rsidDel="00ED3D8B" w14:paraId="50F71CD6" w14:textId="66F68BCA" w:rsidTr="00EA0A2B">
                    <w:trPr>
                      <w:del w:id="1004" w:author="red_mona" w:date="2014-10-01T09:08:00Z"/>
                    </w:trPr>
                    <w:tc>
                      <w:tcPr>
                        <w:tcW w:w="10502" w:type="dxa"/>
                      </w:tcPr>
                      <w:p w14:paraId="02B410DA" w14:textId="1E5611D3" w:rsidR="00BE4558" w:rsidRPr="00A7771F" w:rsidDel="00ED3D8B" w:rsidRDefault="00BE4558">
                        <w:pPr>
                          <w:spacing w:after="80"/>
                          <w:ind w:left="-46"/>
                          <w:jc w:val="left"/>
                          <w:rPr>
                            <w:del w:id="1005" w:author="red_mona" w:date="2014-10-01T09:0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1006" w:author="red_mona" w:date="2014-10-01T09:08:00Z">
                          <w:r w:rsidRPr="007B66BF" w:rsidDel="00ED3D8B">
                            <w:rPr>
                              <w:rFonts w:ascii="Arial" w:hAnsi="Arial" w:cs="Arial"/>
                              <w:szCs w:val="21"/>
                              <w:rPrChange w:id="1007" w:author="red_mona" w:date="2014-09-28T03:23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>TranSystems employed me as an intern</w:delText>
                          </w:r>
                        </w:del>
                        <w:ins w:id="1008" w:author="Mohammad Daraghmeh" w:date="2013-04-24T02:05:00Z">
                          <w:del w:id="1009" w:author="red_mona" w:date="2014-10-01T09:08:00Z">
                            <w:r w:rsidR="003A2521" w:rsidRPr="007B66BF" w:rsidDel="00ED3D8B">
                              <w:rPr>
                                <w:rFonts w:ascii="Arial" w:hAnsi="Arial" w:cs="Arial"/>
                                <w:szCs w:val="21"/>
                                <w:rPrChange w:id="1010" w:author="red_mona" w:date="2014-09-28T03:23:00Z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Intern position</w:delText>
                            </w:r>
                          </w:del>
                        </w:ins>
                        <w:del w:id="1011" w:author="red_mona" w:date="2014-10-01T09:08:00Z">
                          <w:r w:rsidRPr="007B66BF" w:rsidDel="00ED3D8B">
                            <w:rPr>
                              <w:rFonts w:ascii="Arial" w:hAnsi="Arial" w:cs="Arial"/>
                              <w:szCs w:val="21"/>
                              <w:rPrChange w:id="1012" w:author="red_mona" w:date="2014-09-28T03:23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to assist fellow co-workers in projects that dealt indirectly and directly with clients</w:delText>
                          </w:r>
                        </w:del>
                        <w:ins w:id="1013" w:author="Mohammad Daraghmeh" w:date="2013-04-24T02:05:00Z">
                          <w:del w:id="1014" w:author="red_mona" w:date="2014-10-01T09:08:00Z">
                            <w:r w:rsidR="0049255F" w:rsidRPr="007B66BF" w:rsidDel="00ED3D8B">
                              <w:rPr>
                                <w:rFonts w:ascii="Arial" w:hAnsi="Arial" w:cs="Arial"/>
                                <w:szCs w:val="21"/>
                                <w:rPrChange w:id="1015" w:author="red_mona" w:date="2014-09-28T03:23:00Z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</w:ins>
                        <w:del w:id="1016" w:author="red_mona" w:date="2014-10-01T09:08:00Z">
                          <w:r w:rsidRPr="007B66BF" w:rsidDel="00ED3D8B">
                            <w:rPr>
                              <w:rFonts w:ascii="Arial" w:hAnsi="Arial" w:cs="Arial"/>
                              <w:szCs w:val="21"/>
                              <w:rPrChange w:id="1017" w:author="red_mona" w:date="2014-09-28T03:23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- clients as major as the </w:delText>
                          </w:r>
                          <w:r w:rsidRPr="007B66BF" w:rsidDel="00ED3D8B">
                            <w:rPr>
                              <w:rFonts w:ascii="Arial" w:eastAsia="Times New Roman" w:hAnsi="Arial" w:cs="Arial"/>
                              <w:szCs w:val="21"/>
                              <w:rPrChange w:id="1018" w:author="red_mona" w:date="2014-09-28T03:23:00Z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>New Jersey Department of Transportation.</w:delText>
                          </w:r>
                          <w:r w:rsidRPr="007B66BF" w:rsidDel="00ED3D8B">
                            <w:rPr>
                              <w:rFonts w:ascii="Arial" w:hAnsi="Arial" w:cs="Arial"/>
                              <w:b/>
                              <w:szCs w:val="21"/>
                              <w:rPrChange w:id="1019" w:author="red_mona" w:date="2014-09-28T03:23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br/>
                            <w:delText xml:space="preserve">Responsibility: </w:delText>
                          </w:r>
                          <w:r w:rsidRPr="007B66BF" w:rsidDel="00ED3D8B">
                            <w:rPr>
                              <w:rFonts w:ascii="Arial" w:hAnsi="Arial" w:cs="Arial"/>
                              <w:szCs w:val="21"/>
                              <w:rPrChange w:id="1020" w:author="red_mona" w:date="2014-09-28T03:23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>Modify and Update project blueprints in MicroStation, Produce and Update straight line diagrams following NJDOT procedures and protocols, and Create and</w:delText>
                          </w:r>
                          <w:bookmarkStart w:id="1021" w:name="_Hlk333449446"/>
                          <w:r w:rsidRPr="007B66BF" w:rsidDel="00ED3D8B">
                            <w:rPr>
                              <w:rFonts w:ascii="Arial" w:hAnsi="Arial" w:cs="Arial"/>
                              <w:szCs w:val="21"/>
                              <w:rPrChange w:id="1022" w:author="red_mona" w:date="2014-09-28T03:23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</w:delText>
                          </w:r>
                          <w:bookmarkEnd w:id="1021"/>
                          <w:r w:rsidRPr="007B66BF" w:rsidDel="00ED3D8B">
                            <w:rPr>
                              <w:rFonts w:ascii="Arial" w:hAnsi="Arial" w:cs="Arial"/>
                              <w:szCs w:val="21"/>
                              <w:rPrChange w:id="1023" w:author="red_mona" w:date="2014-09-28T03:23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>Edit Microsoft Access databases.</w:delText>
                          </w:r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br/>
                          </w:r>
                          <w:r w:rsidRPr="00A7771F" w:rsidDel="00ED3D8B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 xml:space="preserve">Contact Information: </w:delText>
                          </w:r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Bill Clerk – (201) 368-0400</w:delText>
                          </w:r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br/>
                          </w:r>
                          <w:r w:rsidRPr="00A7771F" w:rsidDel="00ED3D8B">
                            <w:rPr>
                              <w:rFonts w:ascii="Arial" w:hAnsi="Arial" w:cs="Arial"/>
                              <w:b/>
                              <w:bCs/>
                              <w:sz w:val="21"/>
                              <w:szCs w:val="21"/>
                            </w:rPr>
                            <w:delText>Mentor Information</w:delText>
                          </w:r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: </w:delText>
                          </w:r>
                          <w:bookmarkStart w:id="1024" w:name="_Hlk333445692"/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 xml:space="preserve">Christian Diaz </w:delText>
                          </w:r>
                          <w:bookmarkEnd w:id="1024"/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– (954)-663-9152</w:delText>
                          </w:r>
                          <w:r w:rsidRPr="00A7771F" w:rsidDel="00ED3D8B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  <w:delText xml:space="preserve">Address: </w:delText>
                          </w:r>
                          <w:r w:rsidRPr="00A7771F" w:rsidDel="00ED3D8B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45 Eisenhower Road, Paramus, NJ 07652</w:delText>
                          </w:r>
                        </w:del>
                      </w:p>
                    </w:tc>
                  </w:tr>
                </w:tbl>
                <w:p w14:paraId="331A2CF0" w14:textId="1B5DB0CE" w:rsidR="00BE4558" w:rsidRPr="002D44B0" w:rsidDel="00ED3D8B" w:rsidRDefault="00BE4558" w:rsidP="00EA0A2B">
                  <w:pPr>
                    <w:spacing w:after="0" w:line="240" w:lineRule="auto"/>
                    <w:rPr>
                      <w:del w:id="1025" w:author="red_mona" w:date="2014-10-01T09:08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bookmarkEnd w:id="995"/>
          <w:p w14:paraId="01BB6D01" w14:textId="4C02C1B8" w:rsidR="00BE4558" w:rsidRPr="00227330" w:rsidDel="000D7341" w:rsidRDefault="00456941" w:rsidP="00EA0A2B">
            <w:pPr>
              <w:spacing w:after="0" w:line="240" w:lineRule="auto"/>
              <w:rPr>
                <w:del w:id="1026" w:author="red_mona" w:date="2014-10-01T09:08:00Z"/>
                <w:rFonts w:ascii="Arial" w:hAnsi="Arial" w:cs="Arial"/>
                <w:color w:val="FFFFFF"/>
              </w:rPr>
            </w:pPr>
            <w:ins w:id="1027" w:author="Mohammad Daraghmeh" w:date="2013-04-24T02:18:00Z">
              <w:del w:id="1028" w:author="red_mona" w:date="2014-10-01T09:08:00Z">
                <w:r w:rsidDel="00ED3D8B">
                  <w:rPr>
                    <w:rFonts w:ascii="Arial" w:hAnsi="Arial" w:cs="Arial"/>
                    <w:color w:val="FFFFFF"/>
                  </w:rPr>
                  <w:delText>.</w:delText>
                </w:r>
              </w:del>
            </w:ins>
          </w:p>
        </w:tc>
      </w:tr>
      <w:tr w:rsidR="00BE4558" w:rsidRPr="005616BF" w:rsidDel="000D7341" w14:paraId="1B43B5AB" w14:textId="7CD7F753" w:rsidTr="00EA0A2B">
        <w:trPr>
          <w:del w:id="1029" w:author="red_mona" w:date="2014-10-01T09:08:00Z"/>
        </w:trPr>
        <w:tc>
          <w:tcPr>
            <w:tcW w:w="10998" w:type="dxa"/>
            <w:gridSpan w:val="2"/>
          </w:tcPr>
          <w:p w14:paraId="62D274C2" w14:textId="55F9E667" w:rsidR="00BE4558" w:rsidDel="005376B3" w:rsidRDefault="00BE4558" w:rsidP="00EA0A2B">
            <w:pPr>
              <w:spacing w:after="0" w:line="240" w:lineRule="auto"/>
              <w:rPr>
                <w:del w:id="1030" w:author="red_mona" w:date="2014-10-01T09:03:00Z"/>
                <w:rFonts w:ascii="Arial" w:hAnsi="Arial" w:cs="Arial"/>
                <w:i/>
                <w:iCs/>
                <w:color w:val="595C62"/>
                <w:sz w:val="28"/>
                <w:szCs w:val="28"/>
                <w:u w:val="single"/>
              </w:rPr>
            </w:pPr>
          </w:p>
          <w:tbl>
            <w:tblPr>
              <w:tblW w:w="106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1031" w:author="red_mona" w:date="2014-10-01T09:01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789"/>
              <w:gridCol w:w="2893"/>
              <w:tblGridChange w:id="1032">
                <w:tblGrid>
                  <w:gridCol w:w="5223"/>
                  <w:gridCol w:w="5477"/>
                </w:tblGrid>
              </w:tblGridChange>
            </w:tblGrid>
            <w:tr w:rsidR="00BE4558" w:rsidRPr="002D44B0" w:rsidDel="0018733C" w14:paraId="28A20691" w14:textId="02A075CE" w:rsidTr="005376B3">
              <w:trPr>
                <w:del w:id="1033" w:author="red_mona" w:date="2014-09-28T03:22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1034" w:author="red_mona" w:date="2014-10-01T09:01:00Z">
                    <w:tcPr>
                      <w:tcW w:w="5223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3ED60F91" w14:textId="59DB91D8" w:rsidR="00BE4558" w:rsidRPr="00FB6635" w:rsidDel="0018733C" w:rsidRDefault="00BE4558" w:rsidP="00EA0A2B">
                  <w:pPr>
                    <w:spacing w:after="0" w:line="240" w:lineRule="auto"/>
                    <w:rPr>
                      <w:del w:id="1035" w:author="red_mona" w:date="2014-09-28T03:22:00Z"/>
                      <w:rFonts w:ascii="Arial" w:hAnsi="Arial" w:cs="Arial"/>
                      <w:b/>
                      <w:bCs/>
                    </w:rPr>
                  </w:pPr>
                  <w:del w:id="1036" w:author="red_mona" w:date="2014-09-28T03:22:00Z">
                    <w:r w:rsidDel="0018733C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 xml:space="preserve">Web Developer </w:delText>
                    </w:r>
                  </w:del>
                  <w:ins w:id="1037" w:author="Mohammad Daraghmeh" w:date="2013-04-24T02:06:00Z">
                    <w:del w:id="1038" w:author="red_mona" w:date="2014-09-28T03:22:00Z">
                      <w:r w:rsidR="009E0756" w:rsidDel="0018733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delText xml:space="preserve">~ </w:delText>
                      </w:r>
                    </w:del>
                  </w:ins>
                  <w:del w:id="1039" w:author="red_mona" w:date="2014-09-28T03:22:00Z">
                    <w:r w:rsidDel="0018733C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>Freelancer</w:delText>
                    </w:r>
                    <w:r w:rsidRPr="00FB6635" w:rsidDel="0018733C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 xml:space="preserve"> </w:delText>
                    </w:r>
                  </w:del>
                </w:p>
              </w:tc>
              <w:tc>
                <w:tcPr>
                  <w:tcW w:w="289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1040" w:author="red_mona" w:date="2014-10-01T09:01:00Z">
                    <w:tcPr>
                      <w:tcW w:w="5477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35200664" w14:textId="429253AA" w:rsidR="00BE4558" w:rsidRPr="002D44B0" w:rsidDel="0018733C" w:rsidRDefault="00BE4558" w:rsidP="00EA0A2B">
                  <w:pPr>
                    <w:spacing w:after="0" w:line="240" w:lineRule="auto"/>
                    <w:jc w:val="right"/>
                    <w:rPr>
                      <w:del w:id="1041" w:author="red_mona" w:date="2014-09-28T03:22:00Z"/>
                      <w:rFonts w:ascii="Arial" w:hAnsi="Arial" w:cs="Arial"/>
                      <w:b/>
                      <w:bCs/>
                      <w:color w:val="3B3E42"/>
                    </w:rPr>
                  </w:pPr>
                  <w:del w:id="1042" w:author="red_mona" w:date="2014-09-28T01:29:00Z">
                    <w:r w:rsidDel="00E52AD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January</w:delText>
                    </w:r>
                    <w:r w:rsidRPr="00800859" w:rsidDel="00E52ADB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</w:delText>
                    </w:r>
                  </w:del>
                  <w:del w:id="1043" w:author="red_mona" w:date="2014-09-28T03:22:00Z">
                    <w:r w:rsidDel="0018733C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2008</w:delText>
                    </w:r>
                    <w:r w:rsidRPr="000D7CC4" w:rsidDel="0018733C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</w:delText>
                    </w:r>
                    <w:r w:rsidDel="0018733C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–</w:delText>
                    </w:r>
                    <w:r w:rsidRPr="000D7CC4" w:rsidDel="0018733C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</w:delText>
                    </w:r>
                    <w:r w:rsidDel="0018733C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Current</w:delText>
                    </w:r>
                  </w:del>
                </w:p>
              </w:tc>
            </w:tr>
            <w:tr w:rsidR="00BE4558" w:rsidRPr="002D44B0" w:rsidDel="0018733C" w14:paraId="7344CE7B" w14:textId="7251F40F" w:rsidTr="005376B3">
              <w:tblPrEx>
                <w:tblPrExChange w:id="1044" w:author="red_mona" w:date="2014-10-01T09:01:00Z">
                  <w:tblPrEx>
                    <w:tblW w:w="11008" w:type="dxa"/>
                  </w:tblPrEx>
                </w:tblPrExChange>
              </w:tblPrEx>
              <w:trPr>
                <w:del w:id="1045" w:author="red_mona" w:date="2014-09-28T03:22:00Z"/>
                <w:trPrChange w:id="1046" w:author="red_mona" w:date="2014-10-01T09:01:00Z">
                  <w:trPr>
                    <w:wAfter w:w="308" w:type="dxa"/>
                  </w:trPr>
                </w:trPrChange>
              </w:trPr>
              <w:tc>
                <w:tcPr>
                  <w:tcW w:w="10700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tcPrChange w:id="1047" w:author="red_mona" w:date="2014-10-01T09:01:00Z">
                    <w:tcPr>
                      <w:tcW w:w="10700" w:type="dxa"/>
                      <w:gridSpan w:val="2"/>
                      <w:tcBorders>
                        <w:top w:val="double" w:sz="6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</w:tcPr>
                  </w:tcPrChange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BE4558" w:rsidRPr="002D44B0" w:rsidDel="0018733C" w14:paraId="15FFCE24" w14:textId="21621194" w:rsidTr="00EA0A2B">
                    <w:trPr>
                      <w:del w:id="1048" w:author="red_mona" w:date="2014-09-28T03:22:00Z"/>
                    </w:trPr>
                    <w:tc>
                      <w:tcPr>
                        <w:tcW w:w="10502" w:type="dxa"/>
                      </w:tcPr>
                      <w:p w14:paraId="6AE2B327" w14:textId="5FA39398" w:rsidR="00FF5DC4" w:rsidRPr="00EA0A2B" w:rsidDel="0018733C" w:rsidRDefault="00BE4558">
                        <w:pPr>
                          <w:spacing w:after="80"/>
                          <w:ind w:left="-46"/>
                          <w:jc w:val="left"/>
                          <w:rPr>
                            <w:del w:id="1049" w:author="red_mona" w:date="2014-09-28T03:22:00Z"/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del w:id="1050" w:author="red_mona" w:date="2014-09-28T03:22:00Z">
                          <w:r w:rsidRPr="00A7771F" w:rsidDel="0018733C">
                            <w:rPr>
                              <w:rFonts w:ascii="Arial" w:hAnsi="Arial" w:cs="Arial"/>
                              <w:rPrChange w:id="1051" w:author="red_mona" w:date="2014-09-28T03:20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I have acquired over the years, an arsenal of particular set of skills; skills that have allowed for independent freelancing projects. Projects varying from implanting a template based site to complete custom websites. </w:delText>
                          </w:r>
                          <w:r w:rsidRPr="00A7771F" w:rsidDel="0018733C">
                            <w:rPr>
                              <w:rFonts w:ascii="Arial" w:hAnsi="Arial" w:cs="Arial"/>
                              <w:b/>
                              <w:rPrChange w:id="1052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br/>
                            <w:delText>Responsibility:</w:delText>
                          </w:r>
                          <w:r w:rsidRPr="00A7771F" w:rsidDel="0018733C">
                            <w:rPr>
                              <w:rFonts w:ascii="Arial" w:hAnsi="Arial" w:cs="Arial"/>
                              <w:rPrChange w:id="1053" w:author="red_mona" w:date="2014-09-28T03:20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Creation/Implantation of website, Hosting, Maintenance of content/design, Database/User Interface.</w:delText>
                          </w:r>
                          <w:r w:rsidRPr="00A7771F" w:rsidDel="0018733C">
                            <w:rPr>
                              <w:rFonts w:ascii="Arial" w:hAnsi="Arial" w:cs="Arial"/>
                              <w:rPrChange w:id="1054" w:author="red_mona" w:date="2014-09-28T03:20:00Z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rPrChange>
                            </w:rPr>
                            <w:br/>
                          </w:r>
                          <w:r w:rsidRPr="00A7771F" w:rsidDel="0018733C">
                            <w:rPr>
                              <w:rFonts w:ascii="Arial" w:hAnsi="Arial" w:cs="Arial"/>
                              <w:b/>
                              <w:rPrChange w:id="1055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Samples </w:delText>
                          </w:r>
                        </w:del>
                        <w:del w:id="1056" w:author="red_mona" w:date="2014-09-28T03:05:00Z">
                          <w:r w:rsidRPr="00A7771F" w:rsidDel="00CF50CA">
                            <w:rPr>
                              <w:rFonts w:ascii="Arial" w:hAnsi="Arial" w:cs="Arial"/>
                              <w:b/>
                              <w:rPrChange w:id="1057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>of Work</w:delText>
                          </w:r>
                        </w:del>
                        <w:del w:id="1058" w:author="red_mona" w:date="2014-09-28T03:22:00Z">
                          <w:r w:rsidRPr="00A7771F" w:rsidDel="0018733C">
                            <w:rPr>
                              <w:rFonts w:ascii="Arial" w:hAnsi="Arial" w:cs="Arial"/>
                              <w:b/>
                              <w:rPrChange w:id="1059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>:</w:delText>
                          </w:r>
                        </w:del>
                        <w:ins w:id="1060" w:author="Mohammad Daraghmeh" w:date="2013-09-24T23:47:00Z">
                          <w:del w:id="1061" w:author="red_mona" w:date="2014-09-28T03:05:00Z">
                            <w:r w:rsidR="0037066E" w:rsidRPr="00A7771F" w:rsidDel="00957DFB">
                              <w:rPr>
                                <w:rFonts w:ascii="Arial" w:hAnsi="Arial" w:cs="Arial"/>
                                <w:b/>
                                <w:rPrChange w:id="1062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:</w:delText>
                            </w:r>
                            <w:r w:rsidR="00040711" w:rsidRPr="00A7771F" w:rsidDel="00957DFB">
                              <w:rPr>
                                <w:rFonts w:ascii="Arial" w:hAnsi="Arial" w:cs="Arial"/>
                                <w:b/>
                                <w:rPrChange w:id="1063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</w:ins>
                        <w:ins w:id="1064" w:author="Mohammad Daraghmeh" w:date="2013-09-24T23:46:00Z">
                          <w:del w:id="1065" w:author="red_mona" w:date="2014-09-28T03:05:00Z">
                            <w:r w:rsidR="008B6D24" w:rsidRPr="00A7771F" w:rsidDel="00957DFB">
                              <w:rPr>
                                <w:rFonts w:ascii="Arial" w:hAnsi="Arial" w:cs="Arial"/>
                                <w:b/>
                                <w:rPrChange w:id="1066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br/>
                            </w:r>
                            <w:r w:rsidR="008B6D24" w:rsidRPr="00A7771F" w:rsidDel="00957DFB">
                              <w:rPr>
                                <w:rFonts w:ascii="Arial" w:hAnsi="Arial" w:cs="Arial"/>
                                <w:b/>
                                <w:rPrChange w:id="1067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begin"/>
                            </w:r>
                            <w:r w:rsidR="008B6D24" w:rsidRPr="00A7771F" w:rsidDel="00957DFB">
                              <w:rPr>
                                <w:rFonts w:ascii="Arial" w:hAnsi="Arial" w:cs="Arial"/>
                                <w:b/>
                                <w:rPrChange w:id="1068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InstrText xml:space="preserve"> HYPERLINK "http://protintfilms.com/" </w:delInstrText>
                            </w:r>
                            <w:r w:rsidR="008B6D24" w:rsidRPr="00A7771F" w:rsidDel="00957DFB">
                              <w:rPr>
                                <w:rFonts w:ascii="Arial" w:hAnsi="Arial" w:cs="Arial"/>
                                <w:b/>
                                <w:rPrChange w:id="1069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separate"/>
                            </w:r>
                            <w:r w:rsidR="008B6D24" w:rsidRPr="00A7771F" w:rsidDel="00957DFB">
                              <w:rPr>
                                <w:rStyle w:val="Hyperlink"/>
                                <w:rFonts w:ascii="Arial" w:hAnsi="Arial" w:cs="Arial"/>
                                <w:b/>
                                <w:rPrChange w:id="1070" w:author="red_mona" w:date="2014-09-28T03:20:00Z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http://protintfilms.com/</w:delText>
                            </w:r>
                            <w:r w:rsidR="008B6D24" w:rsidRPr="00A7771F" w:rsidDel="00957DFB">
                              <w:rPr>
                                <w:rFonts w:ascii="Arial" w:hAnsi="Arial" w:cs="Arial"/>
                                <w:b/>
                                <w:rPrChange w:id="1071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end"/>
                            </w:r>
                            <w:r w:rsidR="008B6D24" w:rsidRPr="00A7771F" w:rsidDel="00957DFB">
                              <w:rPr>
                                <w:rFonts w:ascii="Arial" w:hAnsi="Arial" w:cs="Arial"/>
                                <w:b/>
                                <w:rPrChange w:id="1072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 xml:space="preserve"> - Pro-Tints (English) | Progress: Completed</w:delText>
                            </w:r>
                          </w:del>
                        </w:ins>
                        <w:del w:id="1073" w:author="red_mona" w:date="2014-09-28T03:05:00Z"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74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br/>
                          </w:r>
                          <w:r w:rsidR="00A86A53" w:rsidRPr="00A7771F" w:rsidDel="00957DFB">
                            <w:rPr>
                              <w:rPrChange w:id="1075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begin"/>
                          </w:r>
                          <w:r w:rsidR="00A86A53" w:rsidRPr="00A7771F" w:rsidDel="00957DFB">
                            <w:rPr>
                              <w:rFonts w:ascii="Arial" w:hAnsi="Arial" w:cs="Arial"/>
                              <w:rPrChange w:id="1076" w:author="red_mona" w:date="2014-09-28T03:20:00Z">
                                <w:rPr/>
                              </w:rPrChange>
                            </w:rPr>
                            <w:delInstrText xml:space="preserve"> HYPERLINK "http://bit.ly/WIP4WC" </w:delInstrText>
                          </w:r>
                          <w:r w:rsidR="00A86A53" w:rsidRPr="00A7771F" w:rsidDel="00957DFB">
                            <w:rPr>
                              <w:rPrChange w:id="1077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separate"/>
                          </w:r>
                          <w:r w:rsidRPr="00A7771F" w:rsidDel="00957DFB">
                            <w:rPr>
                              <w:rStyle w:val="Hyperlink"/>
                              <w:rFonts w:ascii="Arial" w:hAnsi="Arial" w:cs="Arial"/>
                              <w:b/>
                              <w:rPrChange w:id="1078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>http://bit.ly/WIP4WC</w:delText>
                          </w:r>
                          <w:r w:rsidR="00A86A53" w:rsidRPr="00A7771F" w:rsidDel="00957DFB">
                            <w:rPr>
                              <w:rStyle w:val="Hyperlink"/>
                              <w:rFonts w:ascii="Arial" w:hAnsi="Arial" w:cs="Arial"/>
                              <w:b/>
                              <w:rPrChange w:id="1079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end"/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0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- Colpuntes (Spanish) | Progress: Halted</w:delText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1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br/>
                          </w:r>
                          <w:bookmarkStart w:id="1082" w:name="_Hlk347702654"/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3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begin"/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4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InstrText xml:space="preserve"> HYPERLINK "http://bit.ly/XRxjR3" </w:delInstrText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5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separate"/>
                          </w:r>
                          <w:r w:rsidRPr="00A7771F" w:rsidDel="00957DFB">
                            <w:rPr>
                              <w:rStyle w:val="Hyperlink"/>
                              <w:rFonts w:ascii="Arial" w:hAnsi="Arial" w:cs="Arial"/>
                              <w:b/>
                              <w:rPrChange w:id="1086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>http://bit.ly/XRxjR3</w:delText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7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end"/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88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  - RIT MSA (English) </w:delText>
                          </w:r>
                          <w:bookmarkStart w:id="1089" w:name="_Hlk347702568"/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90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| Progress: Continuous </w:delText>
                          </w:r>
                          <w:bookmarkEnd w:id="1082"/>
                          <w:bookmarkEnd w:id="1089"/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91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br/>
                          </w:r>
                          <w:r w:rsidR="00A86A53" w:rsidRPr="00A7771F" w:rsidDel="00957DFB">
                            <w:rPr>
                              <w:rPrChange w:id="1092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begin"/>
                          </w:r>
                          <w:r w:rsidR="00A86A53" w:rsidRPr="00A7771F" w:rsidDel="00957DFB">
                            <w:rPr>
                              <w:rFonts w:ascii="Arial" w:hAnsi="Arial" w:cs="Arial"/>
                              <w:rPrChange w:id="1093" w:author="red_mona" w:date="2014-09-28T03:20:00Z">
                                <w:rPr/>
                              </w:rPrChange>
                            </w:rPr>
                            <w:delInstrText xml:space="preserve"> HYPERLINK "http://togoit.com" </w:delInstrText>
                          </w:r>
                          <w:r w:rsidR="00A86A53" w:rsidRPr="00A7771F" w:rsidDel="00957DFB">
                            <w:rPr>
                              <w:rPrChange w:id="1094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separate"/>
                          </w:r>
                          <w:r w:rsidRPr="00A7771F" w:rsidDel="00957DFB">
                            <w:rPr>
                              <w:rStyle w:val="Hyperlink"/>
                              <w:rFonts w:ascii="Arial" w:hAnsi="Arial" w:cs="Arial"/>
                              <w:b/>
                              <w:rPrChange w:id="1095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>http://togoit.com</w:delText>
                          </w:r>
                          <w:r w:rsidR="00A86A53" w:rsidRPr="00A7771F" w:rsidDel="00957DFB">
                            <w:rPr>
                              <w:rStyle w:val="Hyperlink"/>
                              <w:rFonts w:ascii="Arial" w:hAnsi="Arial" w:cs="Arial"/>
                              <w:b/>
                              <w:rPrChange w:id="1096" w:author="red_mona" w:date="2014-09-28T03:20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fldChar w:fldCharType="end"/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97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 </w:delText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rPrChange w:id="1098" w:author="red_mona" w:date="2014-09-28T03:20:00Z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2"/>
                                  <w:szCs w:val="21"/>
                                </w:rPr>
                              </w:rPrChange>
                            </w:rPr>
                            <w:delText>.</w:delText>
                          </w:r>
                          <w:r w:rsidRPr="00A7771F" w:rsidDel="00957DFB">
                            <w:rPr>
                              <w:rFonts w:ascii="Arial" w:hAnsi="Arial" w:cs="Arial"/>
                              <w:b/>
                              <w:rPrChange w:id="1099" w:author="red_mona" w:date="2014-09-28T03:20:00Z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rPrChange>
                            </w:rPr>
                            <w:delText xml:space="preserve">    - ToGoIt (English/French/Spanish/German/Italian) | Progress: Continuous</w:delText>
                          </w:r>
                        </w:del>
                        <w:ins w:id="1100" w:author="Mohammad Daraghmeh" w:date="2013-09-24T23:42:00Z">
                          <w:del w:id="1101" w:author="red_mona" w:date="2014-09-28T03:05:00Z">
                            <w:r w:rsidR="00FF5DC4" w:rsidRPr="00A7771F" w:rsidDel="00957DFB">
                              <w:rPr>
                                <w:rFonts w:ascii="Arial" w:hAnsi="Arial" w:cs="Arial"/>
                                <w:b/>
                                <w:rPrChange w:id="1102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br/>
                            </w:r>
                          </w:del>
                          <w:del w:id="1103" w:author="red_mona" w:date="2014-09-28T03:22:00Z">
                            <w:r w:rsidR="00FF5DC4" w:rsidRPr="00A7771F" w:rsidDel="0018733C">
                              <w:rPr>
                                <w:rFonts w:ascii="Arial" w:hAnsi="Arial" w:cs="Arial"/>
                                <w:b/>
                                <w:rPrChange w:id="1104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---</w:delText>
                            </w:r>
                          </w:del>
                        </w:ins>
                        <w:ins w:id="1105" w:author="Mohammad Daraghmeh" w:date="2013-09-24T23:43:00Z">
                          <w:del w:id="1106" w:author="red_mona" w:date="2014-09-28T03:22:00Z">
                            <w:r w:rsidR="00FF5DC4" w:rsidRPr="00A7771F" w:rsidDel="0018733C">
                              <w:rPr>
                                <w:rFonts w:ascii="Arial" w:hAnsi="Arial" w:cs="Arial"/>
                                <w:b/>
                                <w:rPrChange w:id="1107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------------------------------------------------------------------------------------------------------------------------------------------------</w:delText>
                            </w:r>
                            <w:r w:rsidR="00FF5DC4" w:rsidRPr="00A7771F" w:rsidDel="0018733C">
                              <w:rPr>
                                <w:rFonts w:ascii="Arial" w:hAnsi="Arial" w:cs="Arial"/>
                                <w:b/>
                                <w:rPrChange w:id="1108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br/>
                              <w:delText>GitHub Repositories</w:delText>
                            </w:r>
                          </w:del>
                        </w:ins>
                        <w:ins w:id="1109" w:author="Mohammad Daraghmeh" w:date="2013-09-24T23:44:00Z">
                          <w:del w:id="1110" w:author="red_mona" w:date="2014-09-28T03:22:00Z">
                            <w:r w:rsidR="00FF5DC4" w:rsidRPr="00A7771F" w:rsidDel="0018733C">
                              <w:rPr>
                                <w:rFonts w:ascii="Arial" w:hAnsi="Arial" w:cs="Arial"/>
                                <w:b/>
                                <w:rPrChange w:id="1111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:</w:delText>
                            </w:r>
                            <w:r w:rsidR="00FF5DC4" w:rsidRPr="00A7771F" w:rsidDel="0018733C">
                              <w:rPr>
                                <w:rFonts w:ascii="Arial" w:hAnsi="Arial" w:cs="Arial"/>
                                <w:b/>
                                <w:rPrChange w:id="1112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br/>
                            </w:r>
                          </w:del>
                          <w:del w:id="1113" w:author="red_mona" w:date="2014-09-28T03:07:00Z">
                            <w:r w:rsidR="000D7176" w:rsidRPr="00A7771F" w:rsidDel="00575EBB">
                              <w:rPr>
                                <w:rFonts w:ascii="Arial" w:hAnsi="Arial" w:cs="Arial"/>
                                <w:b/>
                                <w:rPrChange w:id="1114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begin"/>
                            </w:r>
                            <w:r w:rsidR="000D7176" w:rsidRPr="00A7771F" w:rsidDel="00575EBB">
                              <w:rPr>
                                <w:rFonts w:ascii="Arial" w:hAnsi="Arial" w:cs="Arial"/>
                                <w:b/>
                                <w:rPrChange w:id="1115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InstrText xml:space="preserve"> HYPERLINK "http://daraghmeh.github.io/Quoridor-Mohammad-Daraghmeh/" </w:delInstrText>
                            </w:r>
                            <w:r w:rsidR="000D7176" w:rsidRPr="00A7771F" w:rsidDel="00575EBB">
                              <w:rPr>
                                <w:rFonts w:ascii="Arial" w:hAnsi="Arial" w:cs="Arial"/>
                                <w:b/>
                                <w:rPrChange w:id="1116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separate"/>
                            </w:r>
                            <w:r w:rsidR="000D7176" w:rsidRPr="00A7771F" w:rsidDel="00575EBB">
                              <w:rPr>
                                <w:rStyle w:val="Hyperlink"/>
                                <w:rFonts w:ascii="Arial" w:hAnsi="Arial" w:cs="Arial"/>
                                <w:b/>
                                <w:rPrChange w:id="1117" w:author="red_mona" w:date="2014-09-28T03:20:00Z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http://daraghmeh.github.io/Quoridor-Mohammad-Daraghmeh/</w:delText>
                            </w:r>
                            <w:r w:rsidR="000D7176" w:rsidRPr="00A7771F" w:rsidDel="00575EBB">
                              <w:rPr>
                                <w:rFonts w:ascii="Arial" w:hAnsi="Arial" w:cs="Arial"/>
                                <w:b/>
                                <w:rPrChange w:id="1118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end"/>
                            </w:r>
                            <w:r w:rsidR="000D7176" w:rsidRPr="00A7771F" w:rsidDel="00575EBB">
                              <w:rPr>
                                <w:rFonts w:ascii="Arial" w:hAnsi="Arial" w:cs="Arial"/>
                                <w:b/>
                                <w:rPrChange w:id="1119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</w:ins>
                        <w:ins w:id="1120" w:author="Mohammad Daraghmeh" w:date="2013-09-24T23:45:00Z">
                          <w:del w:id="1121" w:author="red_mona" w:date="2014-09-28T03:07:00Z">
                            <w:r w:rsidR="0050767D" w:rsidRPr="00A7771F" w:rsidDel="00575EBB">
                              <w:rPr>
                                <w:rFonts w:ascii="Arial" w:hAnsi="Arial" w:cs="Arial"/>
                                <w:b/>
                                <w:rPrChange w:id="1122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 xml:space="preserve">  </w:delText>
                            </w:r>
                          </w:del>
                        </w:ins>
                        <w:ins w:id="1123" w:author="Mohammad Daraghmeh" w:date="2013-09-24T23:44:00Z">
                          <w:del w:id="1124" w:author="red_mona" w:date="2014-09-28T03:22:00Z">
                            <w:r w:rsidR="000D7176" w:rsidRPr="00A7771F" w:rsidDel="0018733C">
                              <w:rPr>
                                <w:rFonts w:ascii="Arial" w:hAnsi="Arial" w:cs="Arial"/>
                                <w:b/>
                                <w:rPrChange w:id="1125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- Python based game Quoridor</w:delText>
                            </w:r>
                          </w:del>
                        </w:ins>
                        <w:ins w:id="1126" w:author="Mohammad Daraghmeh" w:date="2013-09-24T23:43:00Z">
                          <w:del w:id="1127" w:author="red_mona" w:date="2014-09-28T03:22:00Z">
                            <w:r w:rsidR="00FF5DC4" w:rsidRPr="00A7771F" w:rsidDel="0018733C">
                              <w:rPr>
                                <w:rFonts w:ascii="Arial" w:hAnsi="Arial" w:cs="Arial"/>
                                <w:b/>
                                <w:rPrChange w:id="1128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br/>
                            </w:r>
                          </w:del>
                        </w:ins>
                        <w:ins w:id="1129" w:author="Mohammad Daraghmeh" w:date="2013-09-24T23:44:00Z">
                          <w:del w:id="1130" w:author="red_mona" w:date="2014-09-28T03:06:00Z">
                            <w:r w:rsidR="000D7176" w:rsidRPr="00A7771F" w:rsidDel="00A96652">
                              <w:rPr>
                                <w:rFonts w:ascii="Arial" w:hAnsi="Arial" w:cs="Arial"/>
                                <w:b/>
                                <w:rPrChange w:id="1131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begin"/>
                            </w:r>
                            <w:r w:rsidR="000D7176" w:rsidRPr="00A7771F" w:rsidDel="00A96652">
                              <w:rPr>
                                <w:rFonts w:ascii="Arial" w:hAnsi="Arial" w:cs="Arial"/>
                                <w:b/>
                                <w:rPrChange w:id="1132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InstrText xml:space="preserve"> HYPERLINK "http://daraghmeh.github.io/Battleship-Mohammad-Daraghmeh/" </w:delInstrText>
                            </w:r>
                            <w:r w:rsidR="000D7176" w:rsidRPr="00A7771F" w:rsidDel="00A96652">
                              <w:rPr>
                                <w:rFonts w:ascii="Arial" w:hAnsi="Arial" w:cs="Arial"/>
                                <w:b/>
                                <w:rPrChange w:id="1133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separate"/>
                            </w:r>
                            <w:r w:rsidR="000D7176" w:rsidRPr="00A7771F" w:rsidDel="00A96652">
                              <w:rPr>
                                <w:rStyle w:val="Hyperlink"/>
                                <w:rFonts w:ascii="Arial" w:hAnsi="Arial" w:cs="Arial"/>
                                <w:b/>
                                <w:rPrChange w:id="1134" w:author="red_mona" w:date="2014-09-28T03:20:00Z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http://daraghmeh.github.io/Battleship-Mohammad-Daraghmeh/</w:delText>
                            </w:r>
                            <w:r w:rsidR="000D7176" w:rsidRPr="00A7771F" w:rsidDel="00A96652">
                              <w:rPr>
                                <w:rFonts w:ascii="Arial" w:hAnsi="Arial" w:cs="Arial"/>
                                <w:b/>
                                <w:rPrChange w:id="1135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fldChar w:fldCharType="end"/>
                            </w:r>
                            <w:r w:rsidR="000D7176" w:rsidRPr="00A7771F" w:rsidDel="00A96652">
                              <w:rPr>
                                <w:rFonts w:ascii="Arial" w:hAnsi="Arial" w:cs="Arial"/>
                                <w:b/>
                                <w:rPrChange w:id="1136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  <w:del w:id="1137" w:author="red_mona" w:date="2014-09-28T03:22:00Z">
                            <w:r w:rsidR="000D7176" w:rsidRPr="00A7771F" w:rsidDel="0018733C">
                              <w:rPr>
                                <w:rFonts w:ascii="Arial" w:hAnsi="Arial" w:cs="Arial"/>
                                <w:b/>
                                <w:rPrChange w:id="1138" w:author="red_mona" w:date="2014-09-28T03:20:00Z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rPrChange>
                              </w:rPr>
                              <w:delText>- Java based game Battleship</w:delText>
                            </w:r>
                          </w:del>
                        </w:ins>
                      </w:p>
                    </w:tc>
                  </w:tr>
                </w:tbl>
                <w:p w14:paraId="1193EF02" w14:textId="4A491FB3" w:rsidR="00BE4558" w:rsidRPr="002D44B0" w:rsidDel="0018733C" w:rsidRDefault="00BE4558" w:rsidP="00EA0A2B">
                  <w:pPr>
                    <w:spacing w:after="0" w:line="240" w:lineRule="auto"/>
                    <w:rPr>
                      <w:del w:id="1139" w:author="red_mona" w:date="2014-09-28T03:22:00Z"/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31B22BB6" w14:textId="30425C34" w:rsidR="00BE4558" w:rsidRPr="00B45191" w:rsidDel="000D7341" w:rsidRDefault="002F47CA">
            <w:pPr>
              <w:spacing w:after="0" w:line="240" w:lineRule="auto"/>
              <w:rPr>
                <w:del w:id="1140" w:author="red_mona" w:date="2014-10-01T09:08:00Z"/>
                <w:rFonts w:ascii="Arial" w:hAnsi="Arial" w:cs="Arial"/>
                <w:i/>
                <w:iCs/>
                <w:color w:val="595C62"/>
                <w:sz w:val="28"/>
                <w:szCs w:val="28"/>
                <w:u w:val="single"/>
              </w:rPr>
            </w:pPr>
            <w:ins w:id="1141" w:author="Mohammad Daraghmeh" w:date="2013-04-18T00:59:00Z">
              <w:del w:id="1142" w:author="red_mona" w:date="2014-09-28T03:21:00Z">
                <w:r w:rsidDel="0018733C">
                  <w:rPr>
                    <w:rFonts w:ascii="Arial" w:hAnsi="Arial" w:cs="Arial"/>
                    <w:iCs/>
                    <w:color w:val="FFFFFF" w:themeColor="background1"/>
                    <w:sz w:val="28"/>
                    <w:szCs w:val="28"/>
                  </w:rPr>
                  <w:delText>C</w:delText>
                </w:r>
              </w:del>
            </w:ins>
            <w:del w:id="1143" w:author="red_mona" w:date="2014-10-01T09:03:00Z">
              <w:r w:rsidR="00BE4558" w:rsidRPr="00EA0A2B" w:rsidDel="005376B3">
                <w:rPr>
                  <w:rFonts w:ascii="Arial" w:hAnsi="Arial" w:cs="Arial"/>
                  <w:iCs/>
                  <w:color w:val="FFFFFF" w:themeColor="background1"/>
                  <w:sz w:val="28"/>
                  <w:szCs w:val="28"/>
                </w:rPr>
                <w:delText>.</w:delText>
              </w:r>
            </w:del>
            <w:del w:id="1144" w:author="red_mona" w:date="2014-09-25T00:38:00Z">
              <w:r w:rsidR="00BE4558" w:rsidDel="00F36884">
                <w:rPr>
                  <w:rFonts w:ascii="Arial" w:hAnsi="Arial" w:cs="Arial"/>
                  <w:i/>
                  <w:iCs/>
                  <w:color w:val="595C62"/>
                  <w:sz w:val="28"/>
                  <w:szCs w:val="28"/>
                  <w:u w:val="single"/>
                </w:rPr>
                <w:br/>
              </w:r>
              <w:r w:rsidR="00BE4558" w:rsidRPr="005D7261" w:rsidDel="00F36884">
                <w:rPr>
                  <w:rFonts w:ascii="Arial" w:hAnsi="Arial" w:cs="Arial"/>
                  <w:i/>
                  <w:iCs/>
                  <w:color w:val="595C62"/>
                  <w:sz w:val="28"/>
                  <w:szCs w:val="28"/>
                  <w:u w:val="single"/>
                </w:rPr>
                <w:delText>Customer Service</w:delText>
              </w:r>
            </w:del>
          </w:p>
        </w:tc>
      </w:tr>
      <w:tr w:rsidR="00BE4558" w:rsidRPr="005616BF" w:rsidDel="00F36884" w14:paraId="5263FF5A" w14:textId="40F9F237" w:rsidTr="00EA0A2B">
        <w:trPr>
          <w:del w:id="1145" w:author="red_mona" w:date="2014-09-25T00:38:00Z"/>
        </w:trPr>
        <w:tc>
          <w:tcPr>
            <w:tcW w:w="10998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  <w:tblPrChange w:id="1146" w:author="Mohammad Daraghmeh" w:date="2013-04-24T02:03:00Z">
                <w:tblPr>
                  <w:tblW w:w="0" w:type="auto"/>
                  <w:tbl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blBorders>
                  <w:tblLayout w:type="fixed"/>
                  <w:tblLook w:val="04C0" w:firstRow="0" w:lastRow="1" w:firstColumn="1" w:lastColumn="0" w:noHBand="0" w:noVBand="1"/>
                </w:tblPr>
              </w:tblPrChange>
            </w:tblPr>
            <w:tblGrid>
              <w:gridCol w:w="7802"/>
              <w:gridCol w:w="2898"/>
              <w:tblGridChange w:id="1147">
                <w:tblGrid>
                  <w:gridCol w:w="5223"/>
                  <w:gridCol w:w="5477"/>
                </w:tblGrid>
              </w:tblGridChange>
            </w:tblGrid>
            <w:tr w:rsidR="00BE4558" w:rsidRPr="002D44B0" w:rsidDel="00F36884" w14:paraId="12A7853F" w14:textId="10CC326B" w:rsidTr="00BD3046">
              <w:trPr>
                <w:del w:id="1148" w:author="red_mona" w:date="2014-09-25T00:38:00Z"/>
              </w:trPr>
              <w:tc>
                <w:tcPr>
                  <w:tcW w:w="78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1149" w:author="Mohammad Daraghmeh" w:date="2013-04-24T02:03:00Z">
                    <w:tcPr>
                      <w:tcW w:w="5223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0F9D1EB7" w14:textId="3A6F04F2" w:rsidR="00BE4558" w:rsidRPr="00FB6635" w:rsidDel="00F36884" w:rsidRDefault="00BE4558" w:rsidP="00EA0A2B">
                  <w:pPr>
                    <w:spacing w:after="0" w:line="240" w:lineRule="auto"/>
                    <w:rPr>
                      <w:del w:id="1150" w:author="red_mona" w:date="2014-09-25T00:38:00Z"/>
                      <w:rFonts w:ascii="Arial" w:hAnsi="Arial" w:cs="Arial"/>
                      <w:b/>
                      <w:bCs/>
                    </w:rPr>
                  </w:pPr>
                  <w:bookmarkStart w:id="1151" w:name="_Hlk333441584"/>
                  <w:bookmarkEnd w:id="996"/>
                  <w:del w:id="1152" w:author="red_mona" w:date="2014-09-25T00:38:00Z">
                    <w:r w:rsidRPr="00FB6635" w:rsidDel="00F36884">
                      <w:rPr>
                        <w:rFonts w:ascii="Arial" w:hAnsi="Arial" w:cs="Arial"/>
                        <w:b/>
                        <w:bCs/>
                        <w:sz w:val="22"/>
                      </w:rPr>
                      <w:delText xml:space="preserve">T Max </w:delText>
                    </w:r>
                    <w:r w:rsidRPr="00FB6635" w:rsidDel="00F36884">
                      <w:rPr>
                        <w:rFonts w:ascii="Arial" w:eastAsia="Times New Roman" w:hAnsi="Arial" w:cs="Arial"/>
                        <w:b/>
                        <w:sz w:val="21"/>
                        <w:szCs w:val="21"/>
                      </w:rPr>
                      <w:delText>Internet Cafe</w:delText>
                    </w:r>
                  </w:del>
                  <w:ins w:id="1153" w:author="Mohammad Daraghmeh" w:date="2013-04-24T02:02:00Z">
                    <w:del w:id="1154" w:author="red_mona" w:date="2014-09-25T00:38:00Z">
                      <w:r w:rsidR="00EA0BFB" w:rsidDel="00F36884"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delText xml:space="preserve"> ~ Manager</w:delText>
                      </w:r>
                    </w:del>
                  </w:ins>
                </w:p>
              </w:tc>
              <w:tc>
                <w:tcPr>
                  <w:tcW w:w="289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PrChange w:id="1155" w:author="Mohammad Daraghmeh" w:date="2013-04-24T02:03:00Z">
                    <w:tcPr>
                      <w:tcW w:w="5477" w:type="dxa"/>
                      <w:tc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</w:tcBorders>
                      <w:shd w:val="clear" w:color="auto" w:fill="EAEDF4"/>
                    </w:tcPr>
                  </w:tcPrChange>
                </w:tcPr>
                <w:p w14:paraId="19B011CC" w14:textId="633C0657" w:rsidR="00BE4558" w:rsidRPr="002D44B0" w:rsidDel="00F36884" w:rsidRDefault="00BE4558" w:rsidP="00EA0A2B">
                  <w:pPr>
                    <w:spacing w:after="0" w:line="240" w:lineRule="auto"/>
                    <w:jc w:val="right"/>
                    <w:rPr>
                      <w:del w:id="1156" w:author="red_mona" w:date="2014-09-25T00:38:00Z"/>
                      <w:rFonts w:ascii="Arial" w:hAnsi="Arial" w:cs="Arial"/>
                      <w:b/>
                      <w:bCs/>
                      <w:color w:val="3B3E42"/>
                    </w:rPr>
                  </w:pPr>
                  <w:del w:id="1157" w:author="red_mona" w:date="2014-09-25T00:38:00Z">
                    <w:r w:rsidDel="00F3688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June</w:delText>
                    </w:r>
                    <w:r w:rsidRPr="000D7CC4" w:rsidDel="00F3688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2008 </w:delText>
                    </w:r>
                    <w:r w:rsidDel="00F3688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>– May</w:delText>
                    </w:r>
                    <w:r w:rsidRPr="000D7CC4" w:rsidDel="00F36884">
                      <w:rPr>
                        <w:rFonts w:ascii="Arial" w:hAnsi="Arial" w:cs="Arial"/>
                        <w:color w:val="3B3E42"/>
                        <w:sz w:val="22"/>
                        <w:szCs w:val="22"/>
                      </w:rPr>
                      <w:delText xml:space="preserve"> 2009</w:delText>
                    </w:r>
                  </w:del>
                </w:p>
              </w:tc>
            </w:tr>
            <w:tr w:rsidR="00BE4558" w:rsidRPr="002D44B0" w:rsidDel="00F36884" w14:paraId="5A54B00A" w14:textId="6CFE0093" w:rsidTr="00EA0A2B">
              <w:trPr>
                <w:del w:id="1158" w:author="red_mona" w:date="2014-09-25T00:38:00Z"/>
              </w:trPr>
              <w:tc>
                <w:tcPr>
                  <w:tcW w:w="10700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2"/>
                  </w:tblGrid>
                  <w:tr w:rsidR="00BE4558" w:rsidRPr="002D44B0" w:rsidDel="00F36884" w14:paraId="494D416C" w14:textId="18263BAD" w:rsidTr="00EA0A2B">
                    <w:trPr>
                      <w:del w:id="1159" w:author="red_mona" w:date="2014-09-25T00:38:00Z"/>
                    </w:trPr>
                    <w:tc>
                      <w:tcPr>
                        <w:tcW w:w="10502" w:type="dxa"/>
                      </w:tcPr>
                      <w:p w14:paraId="3FAF75F6" w14:textId="250050BD" w:rsidR="00BE4558" w:rsidRPr="005D7261" w:rsidDel="00F36884" w:rsidRDefault="00BE4558">
                        <w:pPr>
                          <w:spacing w:after="80"/>
                          <w:ind w:left="44"/>
                          <w:jc w:val="left"/>
                          <w:rPr>
                            <w:del w:id="1160" w:author="red_mona" w:date="2014-09-25T00:38:00Z"/>
                            <w:rFonts w:ascii="Arial" w:hAnsi="Arial" w:cs="Arial"/>
                            <w:sz w:val="21"/>
                            <w:szCs w:val="21"/>
                          </w:rPr>
                        </w:pPr>
                        <w:del w:id="1161" w:author="red_mona" w:date="2014-09-25T00:38:00Z">
                          <w:r w:rsidRPr="005D7261" w:rsidDel="00F3688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T Max Internet Cafe </w:delText>
                          </w:r>
                          <w:r w:rsidDel="00F36884"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</w:rPr>
                            <w:delText>brought</w:delText>
                          </w:r>
                          <w:r w:rsidDel="00F3688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 me </w:delText>
                          </w:r>
                          <w:bookmarkStart w:id="1162" w:name="_Hlk336472266"/>
                          <w:r w:rsidRPr="00147029" w:rsidDel="00F3688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 xml:space="preserve">board </w:delText>
                          </w:r>
                          <w:bookmarkEnd w:id="1162"/>
                          <w:r w:rsidRPr="005D7261" w:rsidDel="00F36884">
                            <w:rPr>
                              <w:rFonts w:ascii="Arial" w:eastAsia="Times New Roman" w:hAnsi="Arial" w:cs="Arial"/>
                              <w:sz w:val="21"/>
                              <w:szCs w:val="21"/>
                            </w:rPr>
                            <w:delText>as the lead game room director, which was completed in late 2009.</w:delText>
                          </w:r>
                          <w:r w:rsidRPr="005D7261" w:rsidDel="00F36884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  <w:delText xml:space="preserve">Responsibility: </w:delText>
                          </w:r>
                          <w:r w:rsidRPr="005D7261" w:rsidDel="00F36884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Cashier, IT manager, Game Room Director, Maintenance, and Salesman.</w:delText>
                          </w:r>
                          <w:r w:rsidRPr="005D7261" w:rsidDel="00F36884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br/>
                          </w:r>
                          <w:r w:rsidRPr="005D7261" w:rsidDel="00F36884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delText xml:space="preserve">Contact Information: </w:delText>
                          </w:r>
                          <w:r w:rsidRPr="005D7261" w:rsidDel="00F36884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Khaled Eissa – (201) 590-8002</w:delText>
                          </w:r>
                          <w:r w:rsidRPr="005D7261" w:rsidDel="00F36884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  <w:delText xml:space="preserve">Address: </w:delText>
                          </w:r>
                          <w:r w:rsidRPr="005D7261" w:rsidDel="00F36884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delText>7551 Bergenline Avenue, North Bergen, NJ 07047</w:delText>
                          </w:r>
                        </w:del>
                      </w:p>
                    </w:tc>
                  </w:tr>
                </w:tbl>
                <w:p w14:paraId="33D3AB05" w14:textId="0DCC2D99" w:rsidR="00BE4558" w:rsidRPr="002D44B0" w:rsidDel="00F36884" w:rsidRDefault="00BE4558" w:rsidP="00EA0A2B">
                  <w:pPr>
                    <w:spacing w:after="0" w:line="240" w:lineRule="auto"/>
                    <w:rPr>
                      <w:del w:id="1163" w:author="red_mona" w:date="2014-09-25T00:38:00Z"/>
                      <w:rFonts w:ascii="Arial" w:hAnsi="Arial" w:cs="Arial"/>
                      <w:b/>
                      <w:bCs/>
                    </w:rPr>
                  </w:pPr>
                </w:p>
              </w:tc>
            </w:tr>
            <w:bookmarkEnd w:id="1151"/>
          </w:tbl>
          <w:p w14:paraId="7DF24592" w14:textId="6768F7DE" w:rsidR="00BE4558" w:rsidRPr="005616BF" w:rsidDel="00F36884" w:rsidRDefault="00BE4558" w:rsidP="00EA0A2B">
            <w:pPr>
              <w:spacing w:after="0" w:line="240" w:lineRule="auto"/>
              <w:rPr>
                <w:del w:id="1164" w:author="red_mona" w:date="2014-09-25T00:38:00Z"/>
                <w:rFonts w:ascii="Arial" w:hAnsi="Arial" w:cs="Arial"/>
                <w:color w:val="FFFFFF"/>
              </w:rPr>
            </w:pPr>
          </w:p>
        </w:tc>
      </w:tr>
    </w:tbl>
    <w:p w14:paraId="61480FB6" w14:textId="6680DAB2" w:rsidR="00170CFE" w:rsidRPr="00BE4558" w:rsidRDefault="00170CFE">
      <w:pPr>
        <w:spacing w:before="0"/>
        <w:jc w:val="left"/>
      </w:pPr>
    </w:p>
    <w:sectPr w:rsidR="00170CFE" w:rsidRPr="00BE4558" w:rsidSect="00E84FD3">
      <w:pgSz w:w="11906" w:h="16838"/>
      <w:pgMar w:top="432" w:right="576" w:bottom="432" w:left="576" w:header="706" w:footer="706" w:gutter="0"/>
      <w:cols w:space="708"/>
      <w:docGrid w:linePitch="360"/>
      <w:sectPrChange w:id="1165" w:author="Mohammad Daraghmeh" w:date="2013-04-18T01:11:00Z">
        <w:sectPr w:rsidR="00170CFE" w:rsidRPr="00BE4558" w:rsidSect="00E84FD3">
          <w:pgMar w:top="576" w:right="576" w:bottom="576" w:left="576" w:header="706" w:footer="706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25" w:author="Mohammad Daraghmeh" w:date="2013-04-18T00:17:00Z" w:initials="MD">
    <w:p w14:paraId="324240A5" w14:textId="77777777" w:rsidR="00721315" w:rsidRDefault="0072131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4240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">
    <w15:presenceInfo w15:providerId="None" w15:userId="Ace"/>
  </w15:person>
  <w15:person w15:author="Mohammad Daraghmeh">
    <w15:presenceInfo w15:providerId="Windows Live" w15:userId="a2d05fbacae55ffd"/>
  </w15:person>
  <w15:person w15:author="red_mona">
    <w15:presenceInfo w15:providerId="None" w15:userId="red_mo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53"/>
    <w:rsid w:val="0000252F"/>
    <w:rsid w:val="000151FF"/>
    <w:rsid w:val="00016B65"/>
    <w:rsid w:val="00024400"/>
    <w:rsid w:val="00035481"/>
    <w:rsid w:val="00035A62"/>
    <w:rsid w:val="00040711"/>
    <w:rsid w:val="00045E8A"/>
    <w:rsid w:val="00047B5D"/>
    <w:rsid w:val="00052E2F"/>
    <w:rsid w:val="00053392"/>
    <w:rsid w:val="00053725"/>
    <w:rsid w:val="00055FE8"/>
    <w:rsid w:val="00084772"/>
    <w:rsid w:val="00097D91"/>
    <w:rsid w:val="000A6BA5"/>
    <w:rsid w:val="000B3C22"/>
    <w:rsid w:val="000B533F"/>
    <w:rsid w:val="000C34E6"/>
    <w:rsid w:val="000C59C9"/>
    <w:rsid w:val="000C73AB"/>
    <w:rsid w:val="000C7A91"/>
    <w:rsid w:val="000D702C"/>
    <w:rsid w:val="000D7176"/>
    <w:rsid w:val="000D7341"/>
    <w:rsid w:val="000D7FEA"/>
    <w:rsid w:val="000E1D8F"/>
    <w:rsid w:val="000E298D"/>
    <w:rsid w:val="000F017C"/>
    <w:rsid w:val="000F2924"/>
    <w:rsid w:val="000F2E5B"/>
    <w:rsid w:val="000F4F13"/>
    <w:rsid w:val="000F6AC9"/>
    <w:rsid w:val="000F73A6"/>
    <w:rsid w:val="00100D43"/>
    <w:rsid w:val="00102829"/>
    <w:rsid w:val="001067A5"/>
    <w:rsid w:val="00107972"/>
    <w:rsid w:val="0011469E"/>
    <w:rsid w:val="00114981"/>
    <w:rsid w:val="0012522F"/>
    <w:rsid w:val="00134669"/>
    <w:rsid w:val="00134E34"/>
    <w:rsid w:val="00137FCA"/>
    <w:rsid w:val="00150512"/>
    <w:rsid w:val="00162BA7"/>
    <w:rsid w:val="00165C2D"/>
    <w:rsid w:val="001678CF"/>
    <w:rsid w:val="00170CFE"/>
    <w:rsid w:val="00171F37"/>
    <w:rsid w:val="00172DC1"/>
    <w:rsid w:val="00173511"/>
    <w:rsid w:val="00173A6C"/>
    <w:rsid w:val="0017612C"/>
    <w:rsid w:val="001778DA"/>
    <w:rsid w:val="00183D76"/>
    <w:rsid w:val="001841C0"/>
    <w:rsid w:val="0018733C"/>
    <w:rsid w:val="00187C6D"/>
    <w:rsid w:val="00190F6C"/>
    <w:rsid w:val="001A3FEB"/>
    <w:rsid w:val="001B2888"/>
    <w:rsid w:val="001B29A7"/>
    <w:rsid w:val="001D6353"/>
    <w:rsid w:val="002006F1"/>
    <w:rsid w:val="00207714"/>
    <w:rsid w:val="00211DFF"/>
    <w:rsid w:val="002125E6"/>
    <w:rsid w:val="00216460"/>
    <w:rsid w:val="002202FE"/>
    <w:rsid w:val="002211AF"/>
    <w:rsid w:val="002223C2"/>
    <w:rsid w:val="0022663A"/>
    <w:rsid w:val="002432D3"/>
    <w:rsid w:val="0025050A"/>
    <w:rsid w:val="00250D11"/>
    <w:rsid w:val="002613D1"/>
    <w:rsid w:val="00271BAE"/>
    <w:rsid w:val="0027249E"/>
    <w:rsid w:val="00274518"/>
    <w:rsid w:val="00275F2C"/>
    <w:rsid w:val="0028127F"/>
    <w:rsid w:val="00290C40"/>
    <w:rsid w:val="002A35CC"/>
    <w:rsid w:val="002A548E"/>
    <w:rsid w:val="002A77E3"/>
    <w:rsid w:val="002B1AF2"/>
    <w:rsid w:val="002B3020"/>
    <w:rsid w:val="002B5E67"/>
    <w:rsid w:val="002B6A72"/>
    <w:rsid w:val="002C0F20"/>
    <w:rsid w:val="002E7DA0"/>
    <w:rsid w:val="002F0666"/>
    <w:rsid w:val="002F47CA"/>
    <w:rsid w:val="00300BDC"/>
    <w:rsid w:val="00301C62"/>
    <w:rsid w:val="0030490B"/>
    <w:rsid w:val="00307182"/>
    <w:rsid w:val="00325054"/>
    <w:rsid w:val="00326553"/>
    <w:rsid w:val="00330502"/>
    <w:rsid w:val="00330898"/>
    <w:rsid w:val="0033668D"/>
    <w:rsid w:val="00342498"/>
    <w:rsid w:val="0034279C"/>
    <w:rsid w:val="00343AFC"/>
    <w:rsid w:val="00356205"/>
    <w:rsid w:val="00356F5E"/>
    <w:rsid w:val="0036144B"/>
    <w:rsid w:val="00365639"/>
    <w:rsid w:val="003659AC"/>
    <w:rsid w:val="003677EE"/>
    <w:rsid w:val="0037034B"/>
    <w:rsid w:val="0037066E"/>
    <w:rsid w:val="0039327C"/>
    <w:rsid w:val="00394040"/>
    <w:rsid w:val="00394D97"/>
    <w:rsid w:val="003A2521"/>
    <w:rsid w:val="003A2C10"/>
    <w:rsid w:val="003A2FEF"/>
    <w:rsid w:val="003A44E6"/>
    <w:rsid w:val="003A7AC3"/>
    <w:rsid w:val="003B342F"/>
    <w:rsid w:val="003C4905"/>
    <w:rsid w:val="003C63BE"/>
    <w:rsid w:val="003C7204"/>
    <w:rsid w:val="003E599A"/>
    <w:rsid w:val="003E7538"/>
    <w:rsid w:val="003F55EB"/>
    <w:rsid w:val="003F6140"/>
    <w:rsid w:val="003F7AA8"/>
    <w:rsid w:val="00400779"/>
    <w:rsid w:val="0040208B"/>
    <w:rsid w:val="0040672C"/>
    <w:rsid w:val="00410C15"/>
    <w:rsid w:val="00412DAA"/>
    <w:rsid w:val="004242CD"/>
    <w:rsid w:val="00431631"/>
    <w:rsid w:val="00431F48"/>
    <w:rsid w:val="0044027E"/>
    <w:rsid w:val="00445ED0"/>
    <w:rsid w:val="00453E6D"/>
    <w:rsid w:val="00456941"/>
    <w:rsid w:val="004618E3"/>
    <w:rsid w:val="004626A8"/>
    <w:rsid w:val="00465FB4"/>
    <w:rsid w:val="00470BE9"/>
    <w:rsid w:val="00473319"/>
    <w:rsid w:val="00484090"/>
    <w:rsid w:val="0049255F"/>
    <w:rsid w:val="00497B65"/>
    <w:rsid w:val="00497C93"/>
    <w:rsid w:val="004A1D69"/>
    <w:rsid w:val="004A4030"/>
    <w:rsid w:val="004B0FDD"/>
    <w:rsid w:val="004C0C6D"/>
    <w:rsid w:val="004C1CE6"/>
    <w:rsid w:val="004C604F"/>
    <w:rsid w:val="004D0F5E"/>
    <w:rsid w:val="004D4074"/>
    <w:rsid w:val="004D4161"/>
    <w:rsid w:val="004D65B1"/>
    <w:rsid w:val="004E0DE4"/>
    <w:rsid w:val="004E136B"/>
    <w:rsid w:val="004F4570"/>
    <w:rsid w:val="004F705E"/>
    <w:rsid w:val="00506D36"/>
    <w:rsid w:val="0050767D"/>
    <w:rsid w:val="00522B52"/>
    <w:rsid w:val="00522D5C"/>
    <w:rsid w:val="00536F1B"/>
    <w:rsid w:val="005376B3"/>
    <w:rsid w:val="00537E0E"/>
    <w:rsid w:val="005558F9"/>
    <w:rsid w:val="00555986"/>
    <w:rsid w:val="005560E2"/>
    <w:rsid w:val="00557885"/>
    <w:rsid w:val="00567C34"/>
    <w:rsid w:val="005702AE"/>
    <w:rsid w:val="005728AF"/>
    <w:rsid w:val="00575EBB"/>
    <w:rsid w:val="00576ABF"/>
    <w:rsid w:val="00587424"/>
    <w:rsid w:val="00595C3F"/>
    <w:rsid w:val="0059615A"/>
    <w:rsid w:val="005B22C6"/>
    <w:rsid w:val="005B44B6"/>
    <w:rsid w:val="005D42AB"/>
    <w:rsid w:val="005D6238"/>
    <w:rsid w:val="005E4996"/>
    <w:rsid w:val="005E50E4"/>
    <w:rsid w:val="005F1702"/>
    <w:rsid w:val="005F795B"/>
    <w:rsid w:val="00603B4B"/>
    <w:rsid w:val="00607ABC"/>
    <w:rsid w:val="00614141"/>
    <w:rsid w:val="0061582B"/>
    <w:rsid w:val="006237E1"/>
    <w:rsid w:val="00626C5F"/>
    <w:rsid w:val="00626D40"/>
    <w:rsid w:val="00631924"/>
    <w:rsid w:val="006446D2"/>
    <w:rsid w:val="00644A85"/>
    <w:rsid w:val="00645F6D"/>
    <w:rsid w:val="00647689"/>
    <w:rsid w:val="00651A93"/>
    <w:rsid w:val="00652257"/>
    <w:rsid w:val="00662FB8"/>
    <w:rsid w:val="00663F86"/>
    <w:rsid w:val="006656A5"/>
    <w:rsid w:val="00667553"/>
    <w:rsid w:val="00670D97"/>
    <w:rsid w:val="00677522"/>
    <w:rsid w:val="00684939"/>
    <w:rsid w:val="00686435"/>
    <w:rsid w:val="00695C32"/>
    <w:rsid w:val="006A0436"/>
    <w:rsid w:val="006A36ED"/>
    <w:rsid w:val="006A5896"/>
    <w:rsid w:val="006A5F53"/>
    <w:rsid w:val="006B30D4"/>
    <w:rsid w:val="006B7311"/>
    <w:rsid w:val="006C0B0C"/>
    <w:rsid w:val="006C6956"/>
    <w:rsid w:val="006D0414"/>
    <w:rsid w:val="006D7334"/>
    <w:rsid w:val="006E0DD4"/>
    <w:rsid w:val="006E32CD"/>
    <w:rsid w:val="007021B5"/>
    <w:rsid w:val="00703D00"/>
    <w:rsid w:val="00705741"/>
    <w:rsid w:val="00706235"/>
    <w:rsid w:val="00710C65"/>
    <w:rsid w:val="00721315"/>
    <w:rsid w:val="007248A0"/>
    <w:rsid w:val="00727F2C"/>
    <w:rsid w:val="0073495F"/>
    <w:rsid w:val="0076186F"/>
    <w:rsid w:val="007622CA"/>
    <w:rsid w:val="00762915"/>
    <w:rsid w:val="00773D31"/>
    <w:rsid w:val="00790FED"/>
    <w:rsid w:val="007B25D7"/>
    <w:rsid w:val="007B66BF"/>
    <w:rsid w:val="007C1FC7"/>
    <w:rsid w:val="007C4F10"/>
    <w:rsid w:val="007C6451"/>
    <w:rsid w:val="007D6538"/>
    <w:rsid w:val="007F2525"/>
    <w:rsid w:val="008006FB"/>
    <w:rsid w:val="00807437"/>
    <w:rsid w:val="00832C95"/>
    <w:rsid w:val="0083374A"/>
    <w:rsid w:val="00834798"/>
    <w:rsid w:val="00837070"/>
    <w:rsid w:val="0084412E"/>
    <w:rsid w:val="00850245"/>
    <w:rsid w:val="008514F2"/>
    <w:rsid w:val="00860A9B"/>
    <w:rsid w:val="00861C7D"/>
    <w:rsid w:val="00862C5A"/>
    <w:rsid w:val="00873E30"/>
    <w:rsid w:val="00892EEB"/>
    <w:rsid w:val="0089784F"/>
    <w:rsid w:val="008A260B"/>
    <w:rsid w:val="008A711A"/>
    <w:rsid w:val="008B5C3E"/>
    <w:rsid w:val="008B6D24"/>
    <w:rsid w:val="008C1F9E"/>
    <w:rsid w:val="008C5D3D"/>
    <w:rsid w:val="008C747D"/>
    <w:rsid w:val="008D4DB0"/>
    <w:rsid w:val="008E114D"/>
    <w:rsid w:val="008E597C"/>
    <w:rsid w:val="008E72EF"/>
    <w:rsid w:val="008F174A"/>
    <w:rsid w:val="008F2D1C"/>
    <w:rsid w:val="008F4AEC"/>
    <w:rsid w:val="008F7B5F"/>
    <w:rsid w:val="00906EC9"/>
    <w:rsid w:val="0090795A"/>
    <w:rsid w:val="0091422E"/>
    <w:rsid w:val="009151D5"/>
    <w:rsid w:val="00916338"/>
    <w:rsid w:val="009202D4"/>
    <w:rsid w:val="009312E3"/>
    <w:rsid w:val="00934536"/>
    <w:rsid w:val="00942AC8"/>
    <w:rsid w:val="009446AB"/>
    <w:rsid w:val="00950787"/>
    <w:rsid w:val="00957DFB"/>
    <w:rsid w:val="009606B1"/>
    <w:rsid w:val="00960BDE"/>
    <w:rsid w:val="0097414F"/>
    <w:rsid w:val="00977884"/>
    <w:rsid w:val="00981502"/>
    <w:rsid w:val="009940B2"/>
    <w:rsid w:val="00995608"/>
    <w:rsid w:val="009973C9"/>
    <w:rsid w:val="009B532A"/>
    <w:rsid w:val="009D06E8"/>
    <w:rsid w:val="009D14B7"/>
    <w:rsid w:val="009D2284"/>
    <w:rsid w:val="009D4DB7"/>
    <w:rsid w:val="009E0756"/>
    <w:rsid w:val="009E3FEB"/>
    <w:rsid w:val="009F009B"/>
    <w:rsid w:val="009F30BB"/>
    <w:rsid w:val="00A01318"/>
    <w:rsid w:val="00A07915"/>
    <w:rsid w:val="00A10989"/>
    <w:rsid w:val="00A2517E"/>
    <w:rsid w:val="00A37C38"/>
    <w:rsid w:val="00A420F3"/>
    <w:rsid w:val="00A44A99"/>
    <w:rsid w:val="00A44CEE"/>
    <w:rsid w:val="00A44DBF"/>
    <w:rsid w:val="00A474A5"/>
    <w:rsid w:val="00A50CBD"/>
    <w:rsid w:val="00A5141C"/>
    <w:rsid w:val="00A6233E"/>
    <w:rsid w:val="00A64F0A"/>
    <w:rsid w:val="00A65651"/>
    <w:rsid w:val="00A6586A"/>
    <w:rsid w:val="00A7182D"/>
    <w:rsid w:val="00A72ECB"/>
    <w:rsid w:val="00A7495D"/>
    <w:rsid w:val="00A7771F"/>
    <w:rsid w:val="00A81C26"/>
    <w:rsid w:val="00A854C4"/>
    <w:rsid w:val="00A86A53"/>
    <w:rsid w:val="00A91035"/>
    <w:rsid w:val="00A96652"/>
    <w:rsid w:val="00AA339C"/>
    <w:rsid w:val="00AA6A89"/>
    <w:rsid w:val="00AB1343"/>
    <w:rsid w:val="00AB1B0C"/>
    <w:rsid w:val="00AB39C2"/>
    <w:rsid w:val="00AB6C7C"/>
    <w:rsid w:val="00AB6DE8"/>
    <w:rsid w:val="00AB7557"/>
    <w:rsid w:val="00AC6F56"/>
    <w:rsid w:val="00AE226C"/>
    <w:rsid w:val="00AE436E"/>
    <w:rsid w:val="00AE569C"/>
    <w:rsid w:val="00B029CE"/>
    <w:rsid w:val="00B041D6"/>
    <w:rsid w:val="00B15FEE"/>
    <w:rsid w:val="00B16E31"/>
    <w:rsid w:val="00B2193B"/>
    <w:rsid w:val="00B32F45"/>
    <w:rsid w:val="00B34A80"/>
    <w:rsid w:val="00B4069E"/>
    <w:rsid w:val="00B45718"/>
    <w:rsid w:val="00B508B6"/>
    <w:rsid w:val="00B50E13"/>
    <w:rsid w:val="00B52F93"/>
    <w:rsid w:val="00B54742"/>
    <w:rsid w:val="00B76A57"/>
    <w:rsid w:val="00B802FA"/>
    <w:rsid w:val="00B80755"/>
    <w:rsid w:val="00B80C44"/>
    <w:rsid w:val="00B81CA4"/>
    <w:rsid w:val="00B8246A"/>
    <w:rsid w:val="00B831F9"/>
    <w:rsid w:val="00B8740D"/>
    <w:rsid w:val="00B90053"/>
    <w:rsid w:val="00B94A85"/>
    <w:rsid w:val="00B9559C"/>
    <w:rsid w:val="00BA1FAF"/>
    <w:rsid w:val="00BA30CD"/>
    <w:rsid w:val="00BB20BA"/>
    <w:rsid w:val="00BB38BC"/>
    <w:rsid w:val="00BB445E"/>
    <w:rsid w:val="00BC1C46"/>
    <w:rsid w:val="00BC2FB5"/>
    <w:rsid w:val="00BC6D0A"/>
    <w:rsid w:val="00BD1F2E"/>
    <w:rsid w:val="00BD3046"/>
    <w:rsid w:val="00BE2680"/>
    <w:rsid w:val="00BE4558"/>
    <w:rsid w:val="00BF50C6"/>
    <w:rsid w:val="00C00252"/>
    <w:rsid w:val="00C024EC"/>
    <w:rsid w:val="00C04F07"/>
    <w:rsid w:val="00C06E1F"/>
    <w:rsid w:val="00C22DF2"/>
    <w:rsid w:val="00C23732"/>
    <w:rsid w:val="00C36733"/>
    <w:rsid w:val="00C44563"/>
    <w:rsid w:val="00C44CDA"/>
    <w:rsid w:val="00C45952"/>
    <w:rsid w:val="00C47FA5"/>
    <w:rsid w:val="00C530B6"/>
    <w:rsid w:val="00C65628"/>
    <w:rsid w:val="00C65FCE"/>
    <w:rsid w:val="00C72511"/>
    <w:rsid w:val="00C851DE"/>
    <w:rsid w:val="00C85290"/>
    <w:rsid w:val="00C918B4"/>
    <w:rsid w:val="00C942B9"/>
    <w:rsid w:val="00CA6B94"/>
    <w:rsid w:val="00CE43FD"/>
    <w:rsid w:val="00CE5DB0"/>
    <w:rsid w:val="00CF3F61"/>
    <w:rsid w:val="00CF4A6C"/>
    <w:rsid w:val="00CF50CA"/>
    <w:rsid w:val="00CF7AC4"/>
    <w:rsid w:val="00D02D4A"/>
    <w:rsid w:val="00D04632"/>
    <w:rsid w:val="00D106A3"/>
    <w:rsid w:val="00D113E4"/>
    <w:rsid w:val="00D141F6"/>
    <w:rsid w:val="00D15C8E"/>
    <w:rsid w:val="00D16699"/>
    <w:rsid w:val="00D216A5"/>
    <w:rsid w:val="00D27E4E"/>
    <w:rsid w:val="00D35789"/>
    <w:rsid w:val="00D3799B"/>
    <w:rsid w:val="00D421BE"/>
    <w:rsid w:val="00D43A53"/>
    <w:rsid w:val="00D53F07"/>
    <w:rsid w:val="00D55621"/>
    <w:rsid w:val="00D61496"/>
    <w:rsid w:val="00D64EBB"/>
    <w:rsid w:val="00D6731E"/>
    <w:rsid w:val="00D85221"/>
    <w:rsid w:val="00D856A0"/>
    <w:rsid w:val="00D87DE9"/>
    <w:rsid w:val="00D91EAE"/>
    <w:rsid w:val="00DA4AAB"/>
    <w:rsid w:val="00DB14BF"/>
    <w:rsid w:val="00DB1673"/>
    <w:rsid w:val="00DB7231"/>
    <w:rsid w:val="00DB7E9C"/>
    <w:rsid w:val="00DC1542"/>
    <w:rsid w:val="00DC3476"/>
    <w:rsid w:val="00DC4BC7"/>
    <w:rsid w:val="00DD17B3"/>
    <w:rsid w:val="00DD3504"/>
    <w:rsid w:val="00DD4444"/>
    <w:rsid w:val="00DE110B"/>
    <w:rsid w:val="00DF0CCA"/>
    <w:rsid w:val="00DF5270"/>
    <w:rsid w:val="00DF6F31"/>
    <w:rsid w:val="00E0145F"/>
    <w:rsid w:val="00E1447D"/>
    <w:rsid w:val="00E30D12"/>
    <w:rsid w:val="00E36A39"/>
    <w:rsid w:val="00E4249F"/>
    <w:rsid w:val="00E4487E"/>
    <w:rsid w:val="00E52ADB"/>
    <w:rsid w:val="00E5722F"/>
    <w:rsid w:val="00E61BA4"/>
    <w:rsid w:val="00E700DA"/>
    <w:rsid w:val="00E77ABA"/>
    <w:rsid w:val="00E819BA"/>
    <w:rsid w:val="00E84FD3"/>
    <w:rsid w:val="00E951CB"/>
    <w:rsid w:val="00EA0BFB"/>
    <w:rsid w:val="00EA21F2"/>
    <w:rsid w:val="00EA2488"/>
    <w:rsid w:val="00EA4A75"/>
    <w:rsid w:val="00EB25D8"/>
    <w:rsid w:val="00ED3D60"/>
    <w:rsid w:val="00ED3D8B"/>
    <w:rsid w:val="00ED42F2"/>
    <w:rsid w:val="00ED4FCF"/>
    <w:rsid w:val="00ED6A6C"/>
    <w:rsid w:val="00ED70EA"/>
    <w:rsid w:val="00EE6087"/>
    <w:rsid w:val="00EF0B5E"/>
    <w:rsid w:val="00EF5716"/>
    <w:rsid w:val="00EF725B"/>
    <w:rsid w:val="00F11BBC"/>
    <w:rsid w:val="00F21C0F"/>
    <w:rsid w:val="00F22BD1"/>
    <w:rsid w:val="00F2445F"/>
    <w:rsid w:val="00F2678F"/>
    <w:rsid w:val="00F3667B"/>
    <w:rsid w:val="00F36884"/>
    <w:rsid w:val="00F43884"/>
    <w:rsid w:val="00F450C1"/>
    <w:rsid w:val="00F459B4"/>
    <w:rsid w:val="00F50CDB"/>
    <w:rsid w:val="00F57F95"/>
    <w:rsid w:val="00F6492D"/>
    <w:rsid w:val="00F65A3A"/>
    <w:rsid w:val="00F71885"/>
    <w:rsid w:val="00F8068E"/>
    <w:rsid w:val="00F823C1"/>
    <w:rsid w:val="00F8678C"/>
    <w:rsid w:val="00FA03E8"/>
    <w:rsid w:val="00FA2802"/>
    <w:rsid w:val="00FB2185"/>
    <w:rsid w:val="00FB250D"/>
    <w:rsid w:val="00FB4B38"/>
    <w:rsid w:val="00FC25BD"/>
    <w:rsid w:val="00FC3AF9"/>
    <w:rsid w:val="00FC6DDC"/>
    <w:rsid w:val="00FD260C"/>
    <w:rsid w:val="00FD4342"/>
    <w:rsid w:val="00FE0124"/>
    <w:rsid w:val="00FE63B8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4B5C"/>
  <w15:docId w15:val="{D4A6DDF5-0EEE-4E7B-82E1-312C311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AB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667553"/>
  </w:style>
  <w:style w:type="character" w:styleId="Hyperlink">
    <w:name w:val="Hyperlink"/>
    <w:basedOn w:val="DefaultParagraphFont"/>
    <w:uiPriority w:val="99"/>
    <w:unhideWhenUsed/>
    <w:rsid w:val="00572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C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9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A7"/>
    <w:rPr>
      <w:rFonts w:ascii="Tahoma" w:eastAsia="MS PMincho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72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1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3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315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315"/>
    <w:rPr>
      <w:rFonts w:ascii="Century Schoolbook" w:eastAsia="MS PMincho" w:hAnsi="Century Schoolbook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721315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384A-4EBA-4E8C-AAE4-0515F7C0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DARAGHMEH (RIT Student)</dc:creator>
  <cp:lastModifiedBy>Mohammad Daraghmeh</cp:lastModifiedBy>
  <cp:revision>2</cp:revision>
  <cp:lastPrinted>2014-10-01T13:45:00Z</cp:lastPrinted>
  <dcterms:created xsi:type="dcterms:W3CDTF">2015-08-21T01:42:00Z</dcterms:created>
  <dcterms:modified xsi:type="dcterms:W3CDTF">2015-08-21T01:42:00Z</dcterms:modified>
</cp:coreProperties>
</file>